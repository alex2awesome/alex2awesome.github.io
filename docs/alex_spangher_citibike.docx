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A612B" w14:textId="5C227CC9" w:rsidR="00DC66D3" w:rsidRDefault="00DC66D3" w:rsidP="00DC66D3">
      <w:pPr>
        <w:pStyle w:val="Heading1"/>
        <w:rPr>
          <w:ins w:id="0" w:author="Dolores Barclay" w:date="2015-07-10T11:56:00Z"/>
          <w:rFonts w:hint="eastAsia"/>
        </w:rPr>
      </w:pPr>
      <w:proofErr w:type="spellStart"/>
      <w:r>
        <w:t>Citibike’s</w:t>
      </w:r>
      <w:proofErr w:type="spellEnd"/>
      <w:r>
        <w:t xml:space="preserve"> </w:t>
      </w:r>
      <w:del w:id="1" w:author="Alexander Spangher" w:date="2017-10-27T15:27:00Z">
        <w:r w:rsidDel="004E3D42">
          <w:delText xml:space="preserve">Appeal </w:delText>
        </w:r>
      </w:del>
      <w:ins w:id="2" w:author="Alexander Spangher" w:date="2017-10-27T15:27:00Z">
        <w:r w:rsidR="004E3D42">
          <w:t xml:space="preserve">Success in Low-Income Areas </w:t>
        </w:r>
      </w:ins>
      <w:ins w:id="3" w:author="Alexander Spangher" w:date="2017-10-27T15:28:00Z">
        <w:r w:rsidR="004E3D42">
          <w:t>Indicates Bright Expansion Possibilities</w:t>
        </w:r>
      </w:ins>
    </w:p>
    <w:p w14:paraId="668E938C" w14:textId="77777777" w:rsidR="00CC5E85" w:rsidRDefault="00CC5E85">
      <w:pPr>
        <w:rPr>
          <w:ins w:id="4" w:author="Alexander Spangher" w:date="2015-07-14T21:14:00Z"/>
          <w:rFonts w:hint="eastAsia"/>
        </w:rPr>
        <w:pPrChange w:id="5" w:author="Dolores Barclay" w:date="2015-07-10T11:56:00Z">
          <w:pPr>
            <w:pStyle w:val="Heading1"/>
          </w:pPr>
        </w:pPrChange>
      </w:pPr>
    </w:p>
    <w:p w14:paraId="33901072" w14:textId="7470EAA9" w:rsidR="00A76C97" w:rsidRDefault="00A76C97">
      <w:pPr>
        <w:rPr>
          <w:ins w:id="6" w:author="Alexander Spangher" w:date="2017-10-27T15:29:00Z"/>
        </w:rPr>
        <w:pPrChange w:id="7" w:author="Dolores Barclay" w:date="2015-07-10T11:56:00Z">
          <w:pPr>
            <w:pStyle w:val="Heading1"/>
          </w:pPr>
        </w:pPrChange>
      </w:pPr>
      <w:ins w:id="8" w:author="Alexander Spangher" w:date="2017-10-27T15:29:00Z">
        <w:r>
          <w:t>6/</w:t>
        </w:r>
      </w:ins>
      <w:ins w:id="9" w:author="Alexander Spangher" w:date="2017-10-27T15:30:00Z">
        <w:r>
          <w:t>/15/</w:t>
        </w:r>
      </w:ins>
      <w:ins w:id="10" w:author="Alexander Spangher" w:date="2017-10-27T15:29:00Z">
        <w:r>
          <w:t>2015</w:t>
        </w:r>
      </w:ins>
    </w:p>
    <w:p w14:paraId="38D3AB8C" w14:textId="77777777" w:rsidR="00A76C97" w:rsidRDefault="00A76C97">
      <w:pPr>
        <w:rPr>
          <w:ins w:id="11" w:author="Alexander Spangher" w:date="2017-10-27T15:29:00Z"/>
        </w:rPr>
        <w:pPrChange w:id="12" w:author="Dolores Barclay" w:date="2015-07-10T11:56:00Z">
          <w:pPr>
            <w:pStyle w:val="Heading1"/>
          </w:pPr>
        </w:pPrChange>
      </w:pPr>
    </w:p>
    <w:p w14:paraId="06BF5567" w14:textId="77777777" w:rsidR="00A506FD" w:rsidRDefault="00A506FD">
      <w:pPr>
        <w:rPr>
          <w:ins w:id="13" w:author="Alexander Spangher" w:date="2015-07-14T21:14:00Z"/>
          <w:rFonts w:hint="eastAsia"/>
        </w:rPr>
        <w:pPrChange w:id="14" w:author="Dolores Barclay" w:date="2015-07-10T11:56:00Z">
          <w:pPr>
            <w:pStyle w:val="Heading1"/>
          </w:pPr>
        </w:pPrChange>
      </w:pPr>
      <w:ins w:id="15" w:author="Alexander Spangher" w:date="2015-07-14T21:14:00Z">
        <w:r>
          <w:t>By Alexander Spangher</w:t>
        </w:r>
      </w:ins>
    </w:p>
    <w:p w14:paraId="753C0756" w14:textId="77777777" w:rsidR="00A506FD" w:rsidDel="003C1EF4" w:rsidRDefault="00A506FD">
      <w:pPr>
        <w:rPr>
          <w:ins w:id="16" w:author="Dolores Barclay" w:date="2015-07-10T11:56:00Z"/>
          <w:del w:id="17" w:author="Alexander Spangher" w:date="2015-07-14T23:40:00Z"/>
          <w:rFonts w:hint="eastAsia"/>
        </w:rPr>
        <w:pPrChange w:id="18" w:author="Dolores Barclay" w:date="2015-07-10T11:56:00Z">
          <w:pPr>
            <w:pStyle w:val="Heading1"/>
          </w:pPr>
        </w:pPrChange>
      </w:pPr>
    </w:p>
    <w:p w14:paraId="1AF273EB" w14:textId="77777777" w:rsidR="00CC5E85" w:rsidDel="003C1EF4" w:rsidRDefault="00CC5E85">
      <w:pPr>
        <w:rPr>
          <w:ins w:id="19" w:author="Dolores Barclay" w:date="2015-07-10T11:59:00Z"/>
          <w:del w:id="20" w:author="Alexander Spangher" w:date="2015-07-14T23:40:00Z"/>
          <w:rFonts w:hint="eastAsia"/>
        </w:rPr>
        <w:pPrChange w:id="21" w:author="Dolores Barclay" w:date="2015-07-10T11:56:00Z">
          <w:pPr>
            <w:pStyle w:val="Heading1"/>
          </w:pPr>
        </w:pPrChange>
      </w:pPr>
      <w:ins w:id="22" w:author="Dolores Barclay" w:date="2015-07-10T11:59:00Z">
        <w:del w:id="23" w:author="Alexander Spangher" w:date="2015-07-14T23:40:00Z">
          <w:r w:rsidDel="003C1EF4">
            <w:delText>Alex,</w:delText>
          </w:r>
        </w:del>
      </w:ins>
    </w:p>
    <w:p w14:paraId="6255B3A5" w14:textId="77777777" w:rsidR="00CC5E85" w:rsidDel="003C1EF4" w:rsidRDefault="00CC5E85">
      <w:pPr>
        <w:rPr>
          <w:ins w:id="24" w:author="Dolores Barclay" w:date="2015-07-10T12:00:00Z"/>
          <w:del w:id="25" w:author="Alexander Spangher" w:date="2015-07-14T23:40:00Z"/>
          <w:rFonts w:hint="eastAsia"/>
        </w:rPr>
        <w:pPrChange w:id="26" w:author="Dolores Barclay" w:date="2015-07-10T11:56:00Z">
          <w:pPr>
            <w:pStyle w:val="Heading1"/>
          </w:pPr>
        </w:pPrChange>
      </w:pPr>
    </w:p>
    <w:p w14:paraId="0CD9A067" w14:textId="77777777" w:rsidR="00CC5E85" w:rsidDel="003C1EF4" w:rsidRDefault="00CC5E85">
      <w:pPr>
        <w:rPr>
          <w:ins w:id="27" w:author="Dolores Barclay" w:date="2015-07-10T12:09:00Z"/>
          <w:del w:id="28" w:author="Alexander Spangher" w:date="2015-07-14T23:40:00Z"/>
          <w:rFonts w:hint="eastAsia"/>
        </w:rPr>
        <w:pPrChange w:id="29" w:author="Dolores Barclay" w:date="2015-07-10T11:56:00Z">
          <w:pPr>
            <w:pStyle w:val="Heading1"/>
          </w:pPr>
        </w:pPrChange>
      </w:pPr>
      <w:ins w:id="30" w:author="Dolores Barclay" w:date="2015-07-10T12:00:00Z">
        <w:del w:id="31" w:author="Alexander Spangher" w:date="2015-07-14T23:40:00Z">
          <w:r w:rsidDel="003C1EF4">
            <w:delText>Please put your byline and a headline on all stories.</w:delText>
          </w:r>
        </w:del>
      </w:ins>
    </w:p>
    <w:p w14:paraId="13EB52A2" w14:textId="77777777" w:rsidR="00A261AF" w:rsidDel="003C1EF4" w:rsidRDefault="00A261AF">
      <w:pPr>
        <w:rPr>
          <w:ins w:id="32" w:author="Dolores Barclay" w:date="2015-07-10T12:09:00Z"/>
          <w:del w:id="33" w:author="Alexander Spangher" w:date="2015-07-14T23:40:00Z"/>
          <w:rFonts w:hint="eastAsia"/>
        </w:rPr>
        <w:pPrChange w:id="34" w:author="Dolores Barclay" w:date="2015-07-10T11:56:00Z">
          <w:pPr>
            <w:pStyle w:val="Heading1"/>
          </w:pPr>
        </w:pPrChange>
      </w:pPr>
    </w:p>
    <w:p w14:paraId="45CDC1B4" w14:textId="77777777" w:rsidR="00A261AF" w:rsidDel="003C1EF4" w:rsidRDefault="00DC20C0">
      <w:pPr>
        <w:rPr>
          <w:ins w:id="35" w:author="Dolores Barclay" w:date="2015-07-10T12:29:00Z"/>
          <w:del w:id="36" w:author="Alexander Spangher" w:date="2015-07-14T23:40:00Z"/>
          <w:rFonts w:hint="eastAsia"/>
        </w:rPr>
        <w:pPrChange w:id="37" w:author="Dolores Barclay" w:date="2015-07-10T11:56:00Z">
          <w:pPr>
            <w:pStyle w:val="Heading1"/>
          </w:pPr>
        </w:pPrChange>
      </w:pPr>
      <w:ins w:id="38" w:author="Dolores Barclay" w:date="2015-07-10T12:26:00Z">
        <w:del w:id="39" w:author="Alexander Spangher" w:date="2015-07-14T23:40:00Z">
          <w:r w:rsidDel="003C1EF4">
            <w:delText>You need to sharpen your focus and better set up your story, which seems to be that Citi</w:delText>
          </w:r>
        </w:del>
      </w:ins>
      <w:ins w:id="40" w:author="Dolores Barclay" w:date="2015-07-10T12:27:00Z">
        <w:del w:id="41" w:author="Alexander Spangher" w:date="2015-07-14T23:40:00Z">
          <w:r w:rsidDel="003C1EF4">
            <w:delText xml:space="preserve"> Bike is a success in lower-income areas</w:delText>
          </w:r>
        </w:del>
      </w:ins>
      <w:ins w:id="42" w:author="Dolores Barclay" w:date="2015-07-10T12:29:00Z">
        <w:del w:id="43" w:author="Alexander Spangher" w:date="2015-07-14T23:40:00Z">
          <w:r w:rsidDel="003C1EF4">
            <w:delText xml:space="preserve">, encouraging </w:delText>
          </w:r>
        </w:del>
      </w:ins>
      <w:ins w:id="44" w:author="Dolores Barclay" w:date="2015-07-10T12:28:00Z">
        <w:del w:id="45" w:author="Alexander Spangher" w:date="2015-07-14T23:40:00Z">
          <w:r w:rsidDel="003C1EF4">
            <w:delText>the city to expand to other neighborhoods with public housing.</w:delText>
          </w:r>
        </w:del>
      </w:ins>
    </w:p>
    <w:p w14:paraId="018D00B8" w14:textId="77777777" w:rsidR="00DC20C0" w:rsidDel="003C1EF4" w:rsidRDefault="00DC20C0">
      <w:pPr>
        <w:rPr>
          <w:ins w:id="46" w:author="Dolores Barclay" w:date="2015-07-10T12:29:00Z"/>
          <w:del w:id="47" w:author="Alexander Spangher" w:date="2015-07-14T23:40:00Z"/>
          <w:rFonts w:hint="eastAsia"/>
        </w:rPr>
        <w:pPrChange w:id="48" w:author="Dolores Barclay" w:date="2015-07-10T11:56:00Z">
          <w:pPr>
            <w:pStyle w:val="Heading1"/>
          </w:pPr>
        </w:pPrChange>
      </w:pPr>
    </w:p>
    <w:p w14:paraId="19613CA8" w14:textId="77777777" w:rsidR="00DC20C0" w:rsidDel="003C1EF4" w:rsidRDefault="00DC20C0">
      <w:pPr>
        <w:rPr>
          <w:ins w:id="49" w:author="Dolores Barclay" w:date="2015-07-10T12:30:00Z"/>
          <w:del w:id="50" w:author="Alexander Spangher" w:date="2015-07-14T23:40:00Z"/>
          <w:rFonts w:hint="eastAsia"/>
        </w:rPr>
        <w:pPrChange w:id="51" w:author="Dolores Barclay" w:date="2015-07-10T11:56:00Z">
          <w:pPr>
            <w:pStyle w:val="Heading1"/>
          </w:pPr>
        </w:pPrChange>
      </w:pPr>
      <w:ins w:id="52" w:author="Dolores Barclay" w:date="2015-07-10T12:29:00Z">
        <w:del w:id="53" w:author="Alexander Spangher" w:date="2015-07-14T23:40:00Z">
          <w:r w:rsidDel="003C1EF4">
            <w:delText>The Longley anecdote is fine as a lead</w:delText>
          </w:r>
        </w:del>
      </w:ins>
      <w:ins w:id="54" w:author="Dolores Barclay" w:date="2015-07-10T12:30:00Z">
        <w:del w:id="55" w:author="Alexander Spangher" w:date="2015-07-14T23:40:00Z">
          <w:r w:rsidDel="003C1EF4">
            <w:delText xml:space="preserve">. </w:delText>
          </w:r>
        </w:del>
      </w:ins>
      <w:ins w:id="56" w:author="Dolores Barclay" w:date="2015-07-10T12:29:00Z">
        <w:del w:id="57" w:author="Alexander Spangher" w:date="2015-07-14T23:40:00Z">
          <w:r w:rsidDel="003C1EF4">
            <w:delText>How old is he</w:delText>
          </w:r>
        </w:del>
      </w:ins>
      <w:ins w:id="58" w:author="Dolores Barclay" w:date="2015-07-10T12:30:00Z">
        <w:del w:id="59" w:author="Alexander Spangher" w:date="2015-07-14T23:40:00Z">
          <w:r w:rsidDel="003C1EF4">
            <w:delText xml:space="preserve"> and where does he live? Calling him a "local" is vague. As a reporter, you need to nail specifics. </w:delText>
          </w:r>
        </w:del>
      </w:ins>
    </w:p>
    <w:p w14:paraId="4260BA25" w14:textId="77777777" w:rsidR="00DC20C0" w:rsidDel="003C1EF4" w:rsidRDefault="00DC20C0">
      <w:pPr>
        <w:rPr>
          <w:ins w:id="60" w:author="Dolores Barclay" w:date="2015-07-10T12:31:00Z"/>
          <w:del w:id="61" w:author="Alexander Spangher" w:date="2015-07-14T23:40:00Z"/>
          <w:rFonts w:hint="eastAsia"/>
        </w:rPr>
        <w:pPrChange w:id="62" w:author="Dolores Barclay" w:date="2015-07-10T11:56:00Z">
          <w:pPr>
            <w:pStyle w:val="Heading1"/>
          </w:pPr>
        </w:pPrChange>
      </w:pPr>
    </w:p>
    <w:p w14:paraId="13D1FCDE" w14:textId="77777777" w:rsidR="00A261AF" w:rsidDel="003C1EF4" w:rsidRDefault="00A261AF">
      <w:pPr>
        <w:rPr>
          <w:ins w:id="63" w:author="Dolores Barclay" w:date="2015-07-10T13:19:00Z"/>
          <w:del w:id="64" w:author="Alexander Spangher" w:date="2015-07-14T23:40:00Z"/>
          <w:rFonts w:hint="eastAsia"/>
        </w:rPr>
        <w:pPrChange w:id="65" w:author="Dolores Barclay" w:date="2015-07-10T11:56:00Z">
          <w:pPr>
            <w:pStyle w:val="Heading1"/>
          </w:pPr>
        </w:pPrChange>
      </w:pPr>
      <w:ins w:id="66" w:author="Dolores Barclay" w:date="2015-07-10T12:07:00Z">
        <w:del w:id="67" w:author="Alexander Spangher" w:date="2015-07-14T23:40:00Z">
          <w:r w:rsidDel="003C1EF4">
            <w:delText xml:space="preserve">Do not include yourself in story. This is a news report, not a blog. </w:delText>
          </w:r>
        </w:del>
      </w:ins>
      <w:ins w:id="68" w:author="Dolores Barclay" w:date="2015-07-10T12:32:00Z">
        <w:del w:id="69" w:author="Alexander Spangher" w:date="2015-07-14T23:40:00Z">
          <w:r w:rsidR="00DC20C0" w:rsidDel="003C1EF4">
            <w:delText xml:space="preserve">If you read Citi Bike records, then cite the data, not that YOU read the data and analyzed it. </w:delText>
          </w:r>
        </w:del>
      </w:ins>
      <w:ins w:id="70" w:author="Dolores Barclay" w:date="2015-07-10T12:33:00Z">
        <w:del w:id="71" w:author="Alexander Spangher" w:date="2015-07-14T23:40:00Z">
          <w:r w:rsidR="00DC20C0" w:rsidDel="003C1EF4">
            <w:delText>You also need to include data on how many bikes are used each day in the Lower East Side and compare to other, more affluent areas of the city, or areas around Central Park, where tourists pick up bikes.</w:delText>
          </w:r>
        </w:del>
      </w:ins>
    </w:p>
    <w:p w14:paraId="79DE7D27" w14:textId="77777777" w:rsidR="004659ED" w:rsidDel="003C1EF4" w:rsidRDefault="004659ED">
      <w:pPr>
        <w:rPr>
          <w:ins w:id="72" w:author="Dolores Barclay" w:date="2015-07-10T13:19:00Z"/>
          <w:del w:id="73" w:author="Alexander Spangher" w:date="2015-07-14T23:40:00Z"/>
          <w:rFonts w:hint="eastAsia"/>
        </w:rPr>
        <w:pPrChange w:id="74" w:author="Dolores Barclay" w:date="2015-07-10T11:56:00Z">
          <w:pPr>
            <w:pStyle w:val="Heading1"/>
          </w:pPr>
        </w:pPrChange>
      </w:pPr>
    </w:p>
    <w:p w14:paraId="67743D52" w14:textId="77777777" w:rsidR="004659ED" w:rsidDel="003C1EF4" w:rsidRDefault="004659ED">
      <w:pPr>
        <w:rPr>
          <w:ins w:id="75" w:author="Dolores Barclay" w:date="2015-07-10T13:20:00Z"/>
          <w:del w:id="76" w:author="Alexander Spangher" w:date="2015-07-14T23:40:00Z"/>
          <w:rFonts w:hint="eastAsia"/>
        </w:rPr>
        <w:pPrChange w:id="77" w:author="Dolores Barclay" w:date="2015-07-10T11:56:00Z">
          <w:pPr>
            <w:pStyle w:val="Heading1"/>
          </w:pPr>
        </w:pPrChange>
      </w:pPr>
      <w:ins w:id="78" w:author="Dolores Barclay" w:date="2015-07-10T13:19:00Z">
        <w:del w:id="79" w:author="Alexander Spangher" w:date="2015-07-14T23:40:00Z">
          <w:r w:rsidDel="003C1EF4">
            <w:delText>You say in story that there are more accidents in lower-income areas. You need the data to back this up. Check with DMV's statistical summaries division and see what they have.</w:delText>
          </w:r>
        </w:del>
      </w:ins>
      <w:ins w:id="80" w:author="Dolores Barclay" w:date="2015-07-10T13:20:00Z">
        <w:del w:id="81" w:author="Alexander Spangher" w:date="2015-07-14T23:40:00Z">
          <w:r w:rsidDel="003C1EF4">
            <w:delText xml:space="preserve"> </w:delText>
          </w:r>
        </w:del>
      </w:ins>
    </w:p>
    <w:p w14:paraId="7161723D" w14:textId="77777777" w:rsidR="004659ED" w:rsidDel="003C1EF4" w:rsidRDefault="004659ED">
      <w:pPr>
        <w:rPr>
          <w:ins w:id="82" w:author="Dolores Barclay" w:date="2015-07-10T13:20:00Z"/>
          <w:del w:id="83" w:author="Alexander Spangher" w:date="2015-07-14T23:40:00Z"/>
          <w:rFonts w:hint="eastAsia"/>
        </w:rPr>
        <w:pPrChange w:id="84" w:author="Dolores Barclay" w:date="2015-07-10T11:56:00Z">
          <w:pPr>
            <w:pStyle w:val="Heading1"/>
          </w:pPr>
        </w:pPrChange>
      </w:pPr>
    </w:p>
    <w:p w14:paraId="42688D3D" w14:textId="77777777" w:rsidR="004659ED" w:rsidDel="003C1EF4" w:rsidRDefault="004659ED">
      <w:pPr>
        <w:rPr>
          <w:ins w:id="85" w:author="Dolores Barclay" w:date="2015-07-10T13:21:00Z"/>
          <w:del w:id="86" w:author="Alexander Spangher" w:date="2015-07-14T23:40:00Z"/>
          <w:rFonts w:hint="eastAsia"/>
        </w:rPr>
        <w:pPrChange w:id="87" w:author="Dolores Barclay" w:date="2015-07-10T11:56:00Z">
          <w:pPr>
            <w:pStyle w:val="Heading1"/>
          </w:pPr>
        </w:pPrChange>
      </w:pPr>
      <w:ins w:id="88" w:author="Dolores Barclay" w:date="2015-07-10T13:20:00Z">
        <w:del w:id="89" w:author="Alexander Spangher" w:date="2015-07-14T23:40:00Z">
          <w:r w:rsidDel="003C1EF4">
            <w:delText xml:space="preserve">You also say that there have been no Citi Bike accidents since its inception. That's hard to believe. You need attribution and reliable sourcing. Again, check with DMV and check with </w:delText>
          </w:r>
        </w:del>
      </w:ins>
      <w:ins w:id="90" w:author="Dolores Barclay" w:date="2015-07-10T13:21:00Z">
        <w:del w:id="91" w:author="Alexander Spangher" w:date="2015-07-14T23:40:00Z">
          <w:r w:rsidDel="003C1EF4">
            <w:delText>NYC Bicycle Share (which will have its own agenda, so data might be skewered).</w:delText>
          </w:r>
        </w:del>
      </w:ins>
    </w:p>
    <w:p w14:paraId="3FFF3966" w14:textId="77777777" w:rsidR="004659ED" w:rsidDel="003C1EF4" w:rsidRDefault="004659ED">
      <w:pPr>
        <w:rPr>
          <w:ins w:id="92" w:author="Dolores Barclay" w:date="2015-07-10T13:21:00Z"/>
          <w:del w:id="93" w:author="Alexander Spangher" w:date="2015-07-14T23:40:00Z"/>
          <w:rFonts w:hint="eastAsia"/>
        </w:rPr>
        <w:pPrChange w:id="94" w:author="Dolores Barclay" w:date="2015-07-10T11:56:00Z">
          <w:pPr>
            <w:pStyle w:val="Heading1"/>
          </w:pPr>
        </w:pPrChange>
      </w:pPr>
    </w:p>
    <w:p w14:paraId="3D49C889" w14:textId="77777777" w:rsidR="004659ED" w:rsidDel="003C1EF4" w:rsidRDefault="004659ED">
      <w:pPr>
        <w:rPr>
          <w:ins w:id="95" w:author="Dolores Barclay" w:date="2015-07-10T13:22:00Z"/>
          <w:del w:id="96" w:author="Alexander Spangher" w:date="2015-07-14T23:40:00Z"/>
          <w:rFonts w:hint="eastAsia"/>
        </w:rPr>
        <w:pPrChange w:id="97" w:author="Dolores Barclay" w:date="2015-07-10T11:56:00Z">
          <w:pPr>
            <w:pStyle w:val="Heading1"/>
          </w:pPr>
        </w:pPrChange>
      </w:pPr>
      <w:ins w:id="98" w:author="Dolores Barclay" w:date="2015-07-10T13:22:00Z">
        <w:del w:id="99" w:author="Alexander Spangher" w:date="2015-07-14T23:40:00Z">
          <w:r w:rsidDel="003C1EF4">
            <w:delText>The credit union idea needs to be explored - it is essential to those without credit cards using bike share. Does Longley have a credit card? You need to talk to an official at housing authority, not the PR person, who can set it up for you.</w:delText>
          </w:r>
        </w:del>
      </w:ins>
    </w:p>
    <w:p w14:paraId="529EF860" w14:textId="77777777" w:rsidR="004659ED" w:rsidDel="003C1EF4" w:rsidRDefault="004659ED">
      <w:pPr>
        <w:rPr>
          <w:ins w:id="100" w:author="Dolores Barclay" w:date="2015-07-10T13:22:00Z"/>
          <w:del w:id="101" w:author="Alexander Spangher" w:date="2015-07-14T23:40:00Z"/>
          <w:rFonts w:hint="eastAsia"/>
        </w:rPr>
        <w:pPrChange w:id="102" w:author="Dolores Barclay" w:date="2015-07-10T11:56:00Z">
          <w:pPr>
            <w:pStyle w:val="Heading1"/>
          </w:pPr>
        </w:pPrChange>
      </w:pPr>
    </w:p>
    <w:p w14:paraId="37AB5517" w14:textId="77777777" w:rsidR="004659ED" w:rsidDel="003C1EF4" w:rsidRDefault="004659ED">
      <w:pPr>
        <w:rPr>
          <w:ins w:id="103" w:author="Dolores Barclay" w:date="2015-07-10T13:24:00Z"/>
          <w:del w:id="104" w:author="Alexander Spangher" w:date="2015-07-14T23:40:00Z"/>
          <w:rFonts w:hint="eastAsia"/>
        </w:rPr>
        <w:pPrChange w:id="105" w:author="Dolores Barclay" w:date="2015-07-10T11:56:00Z">
          <w:pPr>
            <w:pStyle w:val="Heading1"/>
          </w:pPr>
        </w:pPrChange>
      </w:pPr>
      <w:ins w:id="106" w:author="Dolores Barclay" w:date="2015-07-10T13:22:00Z">
        <w:del w:id="107" w:author="Alexander Spangher" w:date="2015-07-14T23:40:00Z">
          <w:r w:rsidDel="003C1EF4">
            <w:delText>You</w:delText>
          </w:r>
        </w:del>
      </w:ins>
      <w:ins w:id="108" w:author="Dolores Barclay" w:date="2015-07-10T13:23:00Z">
        <w:del w:id="109" w:author="Alexander Spangher" w:date="2015-07-14T23:40:00Z">
          <w:r w:rsidDel="003C1EF4">
            <w:delText xml:space="preserve"> need to talk to another LES bike rider</w:delText>
          </w:r>
        </w:del>
      </w:ins>
      <w:ins w:id="110" w:author="Dolores Barclay" w:date="2015-07-10T13:24:00Z">
        <w:del w:id="111" w:author="Alexander Spangher" w:date="2015-07-14T23:40:00Z">
          <w:r w:rsidDel="003C1EF4">
            <w:delText xml:space="preserve"> to get another view and to add to what Longely says</w:delText>
          </w:r>
        </w:del>
      </w:ins>
      <w:ins w:id="112" w:author="Dolores Barclay" w:date="2015-07-10T13:23:00Z">
        <w:del w:id="113" w:author="Alexander Spangher" w:date="2015-07-14T23:40:00Z">
          <w:r w:rsidDel="003C1EF4">
            <w:delText>.</w:delText>
          </w:r>
        </w:del>
      </w:ins>
    </w:p>
    <w:p w14:paraId="42EC2181" w14:textId="77777777" w:rsidR="004659ED" w:rsidDel="003C1EF4" w:rsidRDefault="004659ED">
      <w:pPr>
        <w:rPr>
          <w:ins w:id="114" w:author="Dolores Barclay" w:date="2015-07-10T13:24:00Z"/>
          <w:del w:id="115" w:author="Alexander Spangher" w:date="2015-07-14T23:40:00Z"/>
          <w:rFonts w:hint="eastAsia"/>
        </w:rPr>
        <w:pPrChange w:id="116" w:author="Dolores Barclay" w:date="2015-07-10T11:56:00Z">
          <w:pPr>
            <w:pStyle w:val="Heading1"/>
          </w:pPr>
        </w:pPrChange>
      </w:pPr>
    </w:p>
    <w:p w14:paraId="77CE3D02" w14:textId="77777777" w:rsidR="004659ED" w:rsidDel="003C1EF4" w:rsidRDefault="004659ED">
      <w:pPr>
        <w:rPr>
          <w:ins w:id="117" w:author="Dolores Barclay" w:date="2015-07-10T13:24:00Z"/>
          <w:del w:id="118" w:author="Alexander Spangher" w:date="2015-07-14T23:40:00Z"/>
          <w:rFonts w:hint="eastAsia"/>
        </w:rPr>
        <w:pPrChange w:id="119" w:author="Dolores Barclay" w:date="2015-07-10T11:56:00Z">
          <w:pPr>
            <w:pStyle w:val="Heading1"/>
          </w:pPr>
        </w:pPrChange>
      </w:pPr>
      <w:ins w:id="120" w:author="Dolores Barclay" w:date="2015-07-10T13:24:00Z">
        <w:del w:id="121" w:author="Alexander Spangher" w:date="2015-07-14T23:40:00Z">
          <w:r w:rsidDel="003C1EF4">
            <w:delText>Please work from this edited version.</w:delText>
          </w:r>
        </w:del>
      </w:ins>
    </w:p>
    <w:p w14:paraId="3E076C30" w14:textId="77777777" w:rsidR="004659ED" w:rsidDel="003C1EF4" w:rsidRDefault="004659ED">
      <w:pPr>
        <w:rPr>
          <w:ins w:id="122" w:author="Dolores Barclay" w:date="2015-07-10T13:24:00Z"/>
          <w:del w:id="123" w:author="Alexander Spangher" w:date="2015-07-14T23:40:00Z"/>
          <w:rFonts w:hint="eastAsia"/>
        </w:rPr>
        <w:pPrChange w:id="124" w:author="Dolores Barclay" w:date="2015-07-10T11:56:00Z">
          <w:pPr>
            <w:pStyle w:val="Heading1"/>
          </w:pPr>
        </w:pPrChange>
      </w:pPr>
    </w:p>
    <w:p w14:paraId="3DCE4E05" w14:textId="77777777" w:rsidR="004659ED" w:rsidDel="003C1EF4" w:rsidRDefault="004659ED">
      <w:pPr>
        <w:rPr>
          <w:ins w:id="125" w:author="Dolores Barclay" w:date="2015-07-10T13:24:00Z"/>
          <w:del w:id="126" w:author="Alexander Spangher" w:date="2015-07-14T23:40:00Z"/>
          <w:rFonts w:hint="eastAsia"/>
        </w:rPr>
        <w:pPrChange w:id="127" w:author="Dolores Barclay" w:date="2015-07-10T11:56:00Z">
          <w:pPr>
            <w:pStyle w:val="Heading1"/>
          </w:pPr>
        </w:pPrChange>
      </w:pPr>
      <w:ins w:id="128" w:author="Dolores Barclay" w:date="2015-07-10T13:24:00Z">
        <w:del w:id="129" w:author="Alexander Spangher" w:date="2015-07-14T23:40:00Z">
          <w:r w:rsidDel="003C1EF4">
            <w:delText>Thanks,</w:delText>
          </w:r>
        </w:del>
      </w:ins>
    </w:p>
    <w:p w14:paraId="2E93F4D4" w14:textId="77777777" w:rsidR="004659ED" w:rsidDel="003C1EF4" w:rsidRDefault="004659ED">
      <w:pPr>
        <w:rPr>
          <w:ins w:id="130" w:author="Dolores Barclay" w:date="2015-07-10T13:24:00Z"/>
          <w:del w:id="131" w:author="Alexander Spangher" w:date="2015-07-14T23:40:00Z"/>
          <w:rFonts w:hint="eastAsia"/>
        </w:rPr>
        <w:pPrChange w:id="132" w:author="Dolores Barclay" w:date="2015-07-10T11:56:00Z">
          <w:pPr>
            <w:pStyle w:val="Heading1"/>
          </w:pPr>
        </w:pPrChange>
      </w:pPr>
    </w:p>
    <w:p w14:paraId="7D2428C7" w14:textId="77777777" w:rsidR="004659ED" w:rsidDel="003C1EF4" w:rsidRDefault="004659ED">
      <w:pPr>
        <w:rPr>
          <w:ins w:id="133" w:author="Dolores Barclay" w:date="2015-07-10T13:23:00Z"/>
          <w:del w:id="134" w:author="Alexander Spangher" w:date="2015-07-14T23:40:00Z"/>
          <w:rFonts w:hint="eastAsia"/>
        </w:rPr>
        <w:pPrChange w:id="135" w:author="Dolores Barclay" w:date="2015-07-10T11:56:00Z">
          <w:pPr>
            <w:pStyle w:val="Heading1"/>
          </w:pPr>
        </w:pPrChange>
      </w:pPr>
      <w:ins w:id="136" w:author="Dolores Barclay" w:date="2015-07-10T13:24:00Z">
        <w:del w:id="137" w:author="Alexander Spangher" w:date="2015-07-14T23:40:00Z">
          <w:r w:rsidDel="003C1EF4">
            <w:delText>Dolores</w:delText>
          </w:r>
        </w:del>
      </w:ins>
    </w:p>
    <w:p w14:paraId="6F3D4A3C" w14:textId="77777777" w:rsidR="004659ED" w:rsidRDefault="004659ED">
      <w:pPr>
        <w:rPr>
          <w:ins w:id="138" w:author="Dolores Barclay" w:date="2015-07-10T13:24:00Z"/>
          <w:rFonts w:hint="eastAsia"/>
        </w:rPr>
        <w:pPrChange w:id="139" w:author="Dolores Barclay" w:date="2015-07-10T11:56:00Z">
          <w:pPr>
            <w:pStyle w:val="Heading1"/>
          </w:pPr>
        </w:pPrChange>
      </w:pPr>
    </w:p>
    <w:p w14:paraId="1D55C806" w14:textId="77777777" w:rsidR="004659ED" w:rsidRPr="00CC5E85" w:rsidDel="00B61717" w:rsidRDefault="004659ED">
      <w:pPr>
        <w:rPr>
          <w:del w:id="140" w:author="Alexander Spangher" w:date="2015-07-14T21:29:00Z"/>
          <w:rFonts w:hint="eastAsia"/>
        </w:rPr>
        <w:pPrChange w:id="141" w:author="Dolores Barclay" w:date="2015-07-10T11:56:00Z">
          <w:pPr>
            <w:pStyle w:val="Heading1"/>
          </w:pPr>
        </w:pPrChange>
      </w:pPr>
    </w:p>
    <w:p w14:paraId="7EE75B21" w14:textId="77777777" w:rsidR="00DC66D3" w:rsidDel="00B61717" w:rsidRDefault="00DC66D3">
      <w:pPr>
        <w:rPr>
          <w:del w:id="142" w:author="Alexander Spangher" w:date="2015-07-14T21:29:00Z"/>
          <w:rFonts w:hint="eastAsia"/>
        </w:rPr>
      </w:pPr>
    </w:p>
    <w:p w14:paraId="0C9FEFBC" w14:textId="77777777" w:rsidR="002C2BA9" w:rsidRDefault="00DC20C0">
      <w:pPr>
        <w:rPr>
          <w:ins w:id="143" w:author="Dolores Barclay" w:date="2015-07-10T12:36:00Z"/>
          <w:rFonts w:hint="eastAsia"/>
        </w:rPr>
      </w:pPr>
      <w:ins w:id="144" w:author="Dolores Barclay" w:date="2015-07-10T12:35:00Z">
        <w:r>
          <w:t>At</w:t>
        </w:r>
      </w:ins>
      <w:r w:rsidR="00BE6E81">
        <w:t xml:space="preserve"> </w:t>
      </w:r>
      <w:r w:rsidR="00DC66D3">
        <w:t xml:space="preserve">the corner of </w:t>
      </w:r>
      <w:ins w:id="145" w:author="Alexander Spangher" w:date="2015-07-14T21:18:00Z">
        <w:r w:rsidR="00F63C01">
          <w:t xml:space="preserve">Broome and Norfolk streets </w:t>
        </w:r>
      </w:ins>
      <w:del w:id="146" w:author="Alexander Spangher" w:date="2015-07-14T21:19:00Z">
        <w:r w:rsidR="00DC66D3" w:rsidDel="00F63C01">
          <w:delText xml:space="preserve">Grand </w:delText>
        </w:r>
      </w:del>
      <w:del w:id="147" w:author="Alexander Spangher" w:date="2015-07-14T21:16:00Z">
        <w:r w:rsidR="00DC66D3" w:rsidDel="00A506FD">
          <w:delText xml:space="preserve">Street </w:delText>
        </w:r>
      </w:del>
      <w:del w:id="148" w:author="Alexander Spangher" w:date="2015-07-14T21:19:00Z">
        <w:r w:rsidR="00DC66D3" w:rsidDel="00F63C01">
          <w:delText>and Clinton</w:delText>
        </w:r>
      </w:del>
      <w:ins w:id="149" w:author="Alexander Spangher" w:date="2015-07-14T21:16:00Z">
        <w:r w:rsidR="00A506FD">
          <w:t xml:space="preserve">on </w:t>
        </w:r>
      </w:ins>
      <w:r w:rsidR="00BE6E81">
        <w:t>the Lower East Side</w:t>
      </w:r>
      <w:r w:rsidR="002E5E36">
        <w:t>,</w:t>
      </w:r>
      <w:ins w:id="150" w:author="Alexander Spangher" w:date="2015-07-14T21:15:00Z">
        <w:r w:rsidR="00A506FD">
          <w:t xml:space="preserve"> </w:t>
        </w:r>
      </w:ins>
      <w:ins w:id="151" w:author="Alexander Spangher" w:date="2015-07-14T21:19:00Z">
        <w:r w:rsidR="00F63C01">
          <w:t xml:space="preserve">where </w:t>
        </w:r>
      </w:ins>
      <w:del w:id="152" w:author="Alexander Spangher" w:date="2015-07-14T21:17:00Z">
        <w:r w:rsidR="002E5E36" w:rsidDel="00A506FD">
          <w:delText xml:space="preserve"> </w:delText>
        </w:r>
      </w:del>
      <w:r w:rsidR="0007469F">
        <w:t xml:space="preserve">public </w:t>
      </w:r>
      <w:r w:rsidR="002E5E36">
        <w:t xml:space="preserve">housing projects </w:t>
      </w:r>
      <w:ins w:id="153" w:author="Alexander Spangher" w:date="2015-07-14T21:19:00Z">
        <w:r w:rsidR="00F63C01">
          <w:t>line the street</w:t>
        </w:r>
      </w:ins>
      <w:del w:id="154" w:author="Alexander Spangher" w:date="2015-07-14T21:50:00Z">
        <w:r w:rsidR="007E5842" w:rsidDel="00987151">
          <w:delText xml:space="preserve">with </w:delText>
        </w:r>
        <w:r w:rsidR="0007469F" w:rsidDel="00987151">
          <w:delText xml:space="preserve">brick </w:delText>
        </w:r>
        <w:r w:rsidR="007E5842" w:rsidDel="00987151">
          <w:delText xml:space="preserve">facades and </w:delText>
        </w:r>
        <w:r w:rsidR="00BE6E81" w:rsidDel="00987151">
          <w:delText>gardens</w:delText>
        </w:r>
      </w:del>
      <w:r w:rsidR="00BE6E81">
        <w:t>, the Citi B</w:t>
      </w:r>
      <w:r w:rsidR="002E5E36">
        <w:t xml:space="preserve">ike rack </w:t>
      </w:r>
      <w:ins w:id="155" w:author="Dolores Barclay" w:date="2015-07-10T12:56:00Z">
        <w:r w:rsidR="00F71156">
          <w:t>was</w:t>
        </w:r>
      </w:ins>
      <w:r w:rsidR="002E5E36">
        <w:t xml:space="preserve"> empty</w:t>
      </w:r>
      <w:ins w:id="156" w:author="Dolores Barclay" w:date="2015-07-10T12:36:00Z">
        <w:r>
          <w:t xml:space="preserve">. </w:t>
        </w:r>
      </w:ins>
    </w:p>
    <w:p w14:paraId="6EBCC4C1" w14:textId="77777777" w:rsidR="002C2BA9" w:rsidRDefault="002C2BA9">
      <w:pPr>
        <w:rPr>
          <w:ins w:id="157" w:author="Dolores Barclay" w:date="2015-07-10T12:36:00Z"/>
          <w:rFonts w:hint="eastAsia"/>
        </w:rPr>
      </w:pPr>
    </w:p>
    <w:p w14:paraId="5AD50890" w14:textId="77777777" w:rsidR="002E5E36" w:rsidDel="00A506FD" w:rsidRDefault="00F71156">
      <w:pPr>
        <w:rPr>
          <w:del w:id="158" w:author="Alexander Spangher" w:date="2015-07-14T21:17:00Z"/>
          <w:rFonts w:hint="eastAsia"/>
        </w:rPr>
      </w:pPr>
      <w:ins w:id="159" w:author="Dolores Barclay" w:date="2015-07-10T12:55:00Z">
        <w:r>
          <w:t xml:space="preserve">A couple blocks away, at </w:t>
        </w:r>
      </w:ins>
      <w:ins w:id="160" w:author="Alexander Spangher" w:date="2015-07-14T21:19:00Z">
        <w:r w:rsidR="00F63C01">
          <w:t>Grand and Clinton streets</w:t>
        </w:r>
      </w:ins>
      <w:ins w:id="161" w:author="Dolores Barclay" w:date="2015-07-10T12:55:00Z">
        <w:del w:id="162" w:author="Alexander Spangher" w:date="2015-07-14T21:19:00Z">
          <w:r w:rsidDel="00F63C01">
            <w:delText>Broome and Norfolk Streets</w:delText>
          </w:r>
        </w:del>
        <w:r>
          <w:t>, t</w:t>
        </w:r>
      </w:ins>
      <w:ins w:id="163" w:author="Dolores Barclay" w:date="2015-07-10T12:37:00Z">
        <w:r w:rsidR="002C2BA9">
          <w:t xml:space="preserve">he blue racks </w:t>
        </w:r>
      </w:ins>
      <w:ins w:id="164" w:author="Dolores Barclay" w:date="2015-07-10T12:55:00Z">
        <w:r>
          <w:t xml:space="preserve">were </w:t>
        </w:r>
      </w:ins>
      <w:ins w:id="165" w:author="Dolores Barclay" w:date="2015-07-10T12:56:00Z">
        <w:r>
          <w:t>also empty, as were other</w:t>
        </w:r>
      </w:ins>
      <w:ins w:id="166" w:author="Alexander Spangher" w:date="2015-07-14T21:17:00Z">
        <w:r w:rsidR="00A506FD">
          <w:t xml:space="preserve">s </w:t>
        </w:r>
      </w:ins>
      <w:ins w:id="167" w:author="Dolores Barclay" w:date="2015-07-10T12:56:00Z">
        <w:del w:id="168" w:author="Alexander Spangher" w:date="2015-07-14T21:17:00Z">
          <w:r w:rsidDel="00A506FD">
            <w:delText xml:space="preserve">s </w:delText>
          </w:r>
        </w:del>
        <w:r>
          <w:t xml:space="preserve">in the neighborhood. </w:t>
        </w:r>
      </w:ins>
    </w:p>
    <w:p w14:paraId="39B65E3F" w14:textId="77777777" w:rsidR="002E5E36" w:rsidDel="00A506FD" w:rsidRDefault="002E5E36">
      <w:pPr>
        <w:rPr>
          <w:del w:id="169" w:author="Alexander Spangher" w:date="2015-07-14T21:17:00Z"/>
          <w:rFonts w:hint="eastAsia"/>
        </w:rPr>
      </w:pPr>
    </w:p>
    <w:p w14:paraId="244A59E0" w14:textId="77777777" w:rsidR="00F71156" w:rsidDel="002B5756" w:rsidRDefault="002B5756">
      <w:pPr>
        <w:rPr>
          <w:ins w:id="170" w:author="Dolores Barclay" w:date="2015-07-10T12:58:00Z"/>
          <w:del w:id="171" w:author="Alexander Spangher" w:date="2015-07-14T21:43:00Z"/>
          <w:rFonts w:hint="eastAsia"/>
        </w:rPr>
      </w:pPr>
      <w:ins w:id="172" w:author="Alexander Spangher" w:date="2015-07-14T21:43:00Z">
        <w:r>
          <w:t xml:space="preserve"> </w:t>
        </w:r>
      </w:ins>
    </w:p>
    <w:p w14:paraId="5366A8B0" w14:textId="77777777" w:rsidR="00F71156" w:rsidDel="002B5756" w:rsidRDefault="00F71156">
      <w:pPr>
        <w:rPr>
          <w:ins w:id="173" w:author="Dolores Barclay" w:date="2015-07-10T12:57:00Z"/>
          <w:del w:id="174" w:author="Alexander Spangher" w:date="2015-07-14T21:43:00Z"/>
          <w:rFonts w:hint="eastAsia"/>
        </w:rPr>
      </w:pPr>
    </w:p>
    <w:p w14:paraId="24623843" w14:textId="77777777" w:rsidR="002E5E36" w:rsidRDefault="002E5E36">
      <w:pPr>
        <w:rPr>
          <w:ins w:id="175" w:author="Dolores Barclay" w:date="2015-07-10T12:58:00Z"/>
          <w:rFonts w:hint="eastAsia"/>
        </w:rPr>
      </w:pPr>
      <w:r>
        <w:t>“</w:t>
      </w:r>
      <w:ins w:id="176" w:author="Dolores Barclay" w:date="2015-07-10T12:57:00Z">
        <w:r w:rsidR="00F71156">
          <w:t>T</w:t>
        </w:r>
      </w:ins>
      <w:del w:id="177" w:author="Dolores Barclay" w:date="2015-07-10T12:57:00Z">
        <w:r w:rsidDel="00F71156">
          <w:delText>t</w:delText>
        </w:r>
      </w:del>
      <w:r>
        <w:t>he stations are always empty</w:t>
      </w:r>
      <w:ins w:id="178" w:author="Dolores Barclay" w:date="2015-07-10T12:57:00Z">
        <w:r w:rsidR="00F71156">
          <w:t>,</w:t>
        </w:r>
      </w:ins>
      <w:del w:id="179" w:author="Dolores Barclay" w:date="2015-07-10T12:57:00Z">
        <w:r w:rsidDel="00F71156">
          <w:delText>.</w:delText>
        </w:r>
      </w:del>
      <w:r>
        <w:t>”</w:t>
      </w:r>
      <w:ins w:id="180" w:author="Dolores Barclay" w:date="2015-07-10T12:57:00Z">
        <w:r w:rsidR="00F71156">
          <w:t xml:space="preserve"> said Bruce Longley</w:t>
        </w:r>
        <w:del w:id="181" w:author="Alexander Spangher" w:date="2015-07-14T21:22:00Z">
          <w:r w:rsidR="00F71156" w:rsidDel="00F63C01">
            <w:delText xml:space="preserve">, </w:delText>
          </w:r>
        </w:del>
      </w:ins>
      <w:ins w:id="182" w:author="Alexander Spangher" w:date="2015-07-14T21:21:00Z">
        <w:r w:rsidR="00F63C01">
          <w:t xml:space="preserve">, </w:t>
        </w:r>
      </w:ins>
      <w:ins w:id="183" w:author="Dolores Barclay" w:date="2015-07-10T12:57:00Z">
        <w:r w:rsidR="00F71156">
          <w:t>who was dropping off his rental at the rack on Grand Street.</w:t>
        </w:r>
      </w:ins>
      <w:r>
        <w:t xml:space="preserve"> </w:t>
      </w:r>
    </w:p>
    <w:p w14:paraId="67153163" w14:textId="77777777" w:rsidR="00F71156" w:rsidRDefault="00F71156">
      <w:pPr>
        <w:rPr>
          <w:ins w:id="184" w:author="Alexander Spangher" w:date="2017-10-27T15:08:00Z"/>
        </w:rPr>
      </w:pPr>
    </w:p>
    <w:p w14:paraId="1264F9E3" w14:textId="60D6E7C9" w:rsidR="004E3D42" w:rsidRDefault="00C20AD7">
      <w:pPr>
        <w:rPr>
          <w:ins w:id="185" w:author="Alexander Spangher" w:date="2017-10-27T15:22:00Z"/>
        </w:rPr>
      </w:pPr>
      <w:ins w:id="186" w:author="Alexander Spangher" w:date="2017-10-27T15:12:00Z">
        <w:r>
          <w:t xml:space="preserve">When </w:t>
        </w:r>
      </w:ins>
      <w:ins w:id="187" w:author="Alexander Spangher" w:date="2017-10-27T15:28:00Z">
        <w:r w:rsidR="004E3D42">
          <w:t xml:space="preserve">the </w:t>
        </w:r>
      </w:ins>
      <w:ins w:id="188" w:author="Alexander Spangher" w:date="2017-10-27T15:08:00Z">
        <w:r>
          <w:t xml:space="preserve">Citi </w:t>
        </w:r>
        <w:r w:rsidRPr="00C20AD7">
          <w:rPr>
            <w:rPrChange w:id="189" w:author="Alexander Spangher" w:date="2017-10-27T15:12:00Z">
              <w:rPr/>
            </w:rPrChange>
          </w:rPr>
          <w:t>Bike</w:t>
        </w:r>
        <w:r w:rsidR="004E3D42">
          <w:rPr>
            <w:rPrChange w:id="190" w:author="Alexander Spangher" w:date="2017-10-27T15:12:00Z">
              <w:rPr/>
            </w:rPrChange>
          </w:rPr>
          <w:t xml:space="preserve"> bike</w:t>
        </w:r>
      </w:ins>
      <w:ins w:id="191" w:author="Alexander Spangher" w:date="2017-10-27T15:28:00Z">
        <w:r w:rsidR="00A76C97">
          <w:t>-</w:t>
        </w:r>
      </w:ins>
      <w:ins w:id="192" w:author="Alexander Spangher" w:date="2017-10-27T15:08:00Z">
        <w:r w:rsidR="004E3D42">
          <w:rPr>
            <w:rPrChange w:id="193" w:author="Alexander Spangher" w:date="2017-10-27T15:12:00Z">
              <w:rPr/>
            </w:rPrChange>
          </w:rPr>
          <w:t>share program</w:t>
        </w:r>
        <w:r w:rsidRPr="00C20AD7">
          <w:rPr>
            <w:rPrChange w:id="194" w:author="Alexander Spangher" w:date="2017-10-27T15:12:00Z">
              <w:rPr/>
            </w:rPrChange>
          </w:rPr>
          <w:t xml:space="preserve"> </w:t>
        </w:r>
      </w:ins>
      <w:ins w:id="195" w:author="Alexander Spangher" w:date="2017-10-27T15:28:00Z">
        <w:r w:rsidR="004E3D42">
          <w:t xml:space="preserve">debuted </w:t>
        </w:r>
      </w:ins>
      <w:ins w:id="196" w:author="Alexander Spangher" w:date="2017-10-27T15:11:00Z">
        <w:r>
          <w:t>in 2013,</w:t>
        </w:r>
      </w:ins>
      <w:ins w:id="197" w:author="Alexander Spangher" w:date="2017-10-27T15:13:00Z">
        <w:r>
          <w:t xml:space="preserve"> </w:t>
        </w:r>
      </w:ins>
      <w:ins w:id="198" w:author="Alexander Spangher" w:date="2017-10-27T15:28:00Z">
        <w:r w:rsidR="004E3D42" w:rsidRPr="004E3D42">
          <w:rPr>
            <w:rPrChange w:id="199" w:author="Alexander Spangher" w:date="2017-10-27T15:28:00Z">
              <w:rPr/>
            </w:rPrChange>
          </w:rPr>
          <w:t xml:space="preserve">it’s first stations </w:t>
        </w:r>
      </w:ins>
      <w:ins w:id="200" w:author="Alexander Spangher" w:date="2017-10-27T15:11:00Z">
        <w:r>
          <w:t>were placed</w:t>
        </w:r>
      </w:ins>
      <w:ins w:id="201" w:author="Alexander Spangher" w:date="2017-10-27T15:15:00Z">
        <w:r>
          <w:t xml:space="preserve"> </w:t>
        </w:r>
      </w:ins>
      <w:ins w:id="202" w:author="Alexander Spangher" w:date="2017-10-27T15:17:00Z">
        <w:r>
          <w:t xml:space="preserve">across </w:t>
        </w:r>
      </w:ins>
      <w:ins w:id="203" w:author="Alexander Spangher" w:date="2017-10-27T15:20:00Z">
        <w:r w:rsidR="004E3D42">
          <w:t>mid</w:t>
        </w:r>
      </w:ins>
      <w:ins w:id="204" w:author="Alexander Spangher" w:date="2017-10-27T15:29:00Z">
        <w:r w:rsidR="00A76C97">
          <w:t xml:space="preserve">town, </w:t>
        </w:r>
      </w:ins>
      <w:ins w:id="205" w:author="Alexander Spangher" w:date="2017-10-27T15:20:00Z">
        <w:r w:rsidR="004E3D42">
          <w:t xml:space="preserve">southern Manhattan </w:t>
        </w:r>
      </w:ins>
      <w:ins w:id="206" w:author="Alexander Spangher" w:date="2017-10-27T15:15:00Z">
        <w:r>
          <w:t>and western Brooklyn</w:t>
        </w:r>
      </w:ins>
      <w:ins w:id="207" w:author="Alexander Spangher" w:date="2017-10-27T15:14:00Z">
        <w:r w:rsidR="004E3D42">
          <w:t xml:space="preserve"> —</w:t>
        </w:r>
      </w:ins>
      <w:ins w:id="208" w:author="Alexander Spangher" w:date="2017-10-27T15:29:00Z">
        <w:r w:rsidR="00A76C97">
          <w:t xml:space="preserve"> neighborhoods </w:t>
        </w:r>
      </w:ins>
      <w:ins w:id="209" w:author="Alexander Spangher" w:date="2017-10-27T15:21:00Z">
        <w:r w:rsidR="004E3D42">
          <w:t>that</w:t>
        </w:r>
      </w:ins>
      <w:ins w:id="210" w:author="Alexander Spangher" w:date="2017-10-27T15:20:00Z">
        <w:r w:rsidR="004E3D42">
          <w:t>, in many</w:t>
        </w:r>
      </w:ins>
      <w:ins w:id="211" w:author="Alexander Spangher" w:date="2017-10-27T15:29:00Z">
        <w:r w:rsidR="00A76C97">
          <w:t xml:space="preserve"> cases</w:t>
        </w:r>
      </w:ins>
      <w:ins w:id="212" w:author="Alexander Spangher" w:date="2017-10-27T15:20:00Z">
        <w:r w:rsidR="004E3D42">
          <w:t>,</w:t>
        </w:r>
      </w:ins>
      <w:ins w:id="213" w:author="Alexander Spangher" w:date="2017-10-27T15:18:00Z">
        <w:r>
          <w:t xml:space="preserve"> had </w:t>
        </w:r>
        <w:r w:rsidR="004E3D42">
          <w:t xml:space="preserve">average incomes </w:t>
        </w:r>
      </w:ins>
      <w:ins w:id="214" w:author="Alexander Spangher" w:date="2017-10-27T15:20:00Z">
        <w:r w:rsidR="004E3D42">
          <w:t xml:space="preserve">more than twice </w:t>
        </w:r>
      </w:ins>
      <w:ins w:id="215" w:author="Alexander Spangher" w:date="2017-10-27T15:18:00Z">
        <w:r w:rsidR="004E3D42">
          <w:t>the average income</w:t>
        </w:r>
      </w:ins>
      <w:ins w:id="216" w:author="Alexander Spangher" w:date="2017-10-27T15:20:00Z">
        <w:r w:rsidR="004E3D42">
          <w:t xml:space="preserve"> of the city</w:t>
        </w:r>
      </w:ins>
      <w:ins w:id="217" w:author="Alexander Spangher" w:date="2017-10-27T15:12:00Z">
        <w:r>
          <w:t xml:space="preserve">, according to </w:t>
        </w:r>
      </w:ins>
      <w:ins w:id="218" w:author="Alexander Spangher" w:date="2017-10-27T15:14:00Z">
        <w:r>
          <w:t>2010 census data</w:t>
        </w:r>
      </w:ins>
      <w:ins w:id="219" w:author="Alexander Spangher" w:date="2017-10-27T15:12:00Z">
        <w:r>
          <w:t xml:space="preserve">. </w:t>
        </w:r>
      </w:ins>
      <w:ins w:id="220" w:author="Alexander Spangher" w:date="2017-10-27T15:22:00Z">
        <w:r w:rsidR="004E3D42">
          <w:t xml:space="preserve">It </w:t>
        </w:r>
      </w:ins>
      <w:ins w:id="221" w:author="Alexander Spangher" w:date="2017-10-27T15:23:00Z">
        <w:r w:rsidR="004E3D42">
          <w:t xml:space="preserve">was </w:t>
        </w:r>
      </w:ins>
      <w:ins w:id="222" w:author="Alexander Spangher" w:date="2017-10-27T15:24:00Z">
        <w:r w:rsidR="004E3D42">
          <w:t xml:space="preserve">uncertain </w:t>
        </w:r>
      </w:ins>
      <w:ins w:id="223" w:author="Alexander Spangher" w:date="2017-10-27T15:22:00Z">
        <w:r w:rsidR="004E3D42">
          <w:t xml:space="preserve">whether </w:t>
        </w:r>
      </w:ins>
      <w:ins w:id="224" w:author="Alexander Spangher" w:date="2017-10-27T15:23:00Z">
        <w:r w:rsidR="004E3D42">
          <w:t xml:space="preserve">the program would be successful </w:t>
        </w:r>
      </w:ins>
      <w:ins w:id="225" w:author="Alexander Spangher" w:date="2017-10-27T15:25:00Z">
        <w:r w:rsidR="004E3D42">
          <w:t xml:space="preserve">expanding </w:t>
        </w:r>
      </w:ins>
      <w:ins w:id="226" w:author="Alexander Spangher" w:date="2017-10-27T15:23:00Z">
        <w:r w:rsidR="004E3D42">
          <w:t xml:space="preserve">in </w:t>
        </w:r>
      </w:ins>
      <w:ins w:id="227" w:author="Alexander Spangher" w:date="2017-10-27T15:22:00Z">
        <w:r w:rsidR="004E3D42">
          <w:t>lower-income</w:t>
        </w:r>
      </w:ins>
      <w:ins w:id="228" w:author="Alexander Spangher" w:date="2017-10-27T15:23:00Z">
        <w:r w:rsidR="004E3D42">
          <w:t xml:space="preserve"> areas.</w:t>
        </w:r>
      </w:ins>
    </w:p>
    <w:p w14:paraId="2D47D88B" w14:textId="77777777" w:rsidR="004E3D42" w:rsidRDefault="004E3D42">
      <w:pPr>
        <w:rPr>
          <w:ins w:id="229" w:author="Alexander Spangher" w:date="2017-10-27T15:22:00Z"/>
        </w:rPr>
      </w:pPr>
    </w:p>
    <w:p w14:paraId="04382D97" w14:textId="088957CC" w:rsidR="00C20AD7" w:rsidRDefault="00C20AD7">
      <w:pPr>
        <w:rPr>
          <w:ins w:id="230" w:author="Alexander Spangher" w:date="2017-10-27T15:08:00Z"/>
        </w:rPr>
      </w:pPr>
      <w:ins w:id="231" w:author="Alexander Spangher" w:date="2017-10-27T15:12:00Z">
        <w:r>
          <w:t>The Lower East side,</w:t>
        </w:r>
      </w:ins>
      <w:ins w:id="232" w:author="Alexander Spangher" w:date="2017-10-27T15:23:00Z">
        <w:r w:rsidR="004E3D42">
          <w:t xml:space="preserve"> the lowest-income part of the original expansion,</w:t>
        </w:r>
      </w:ins>
      <w:ins w:id="233" w:author="Alexander Spangher" w:date="2017-10-27T15:12:00Z">
        <w:r>
          <w:t xml:space="preserve"> in fact, is the highest-use area of the program</w:t>
        </w:r>
      </w:ins>
      <w:ins w:id="234" w:author="Alexander Spangher" w:date="2017-10-27T15:25:00Z">
        <w:r w:rsidR="004E3D42">
          <w:t xml:space="preserve">, according to an analysis of millions of </w:t>
        </w:r>
      </w:ins>
      <w:ins w:id="235" w:author="Alexander Spangher" w:date="2017-10-27T15:29:00Z">
        <w:r w:rsidR="00A76C97">
          <w:t xml:space="preserve">individual </w:t>
        </w:r>
      </w:ins>
      <w:ins w:id="236" w:author="Alexander Spangher" w:date="2017-10-27T15:25:00Z">
        <w:r w:rsidR="004E3D42">
          <w:t>Citi Bik</w:t>
        </w:r>
        <w:r w:rsidR="00A76C97">
          <w:t>e records collected between 2015</w:t>
        </w:r>
      </w:ins>
      <w:ins w:id="237" w:author="Alexander Spangher" w:date="2017-10-27T15:14:00Z">
        <w:r>
          <w:t>.</w:t>
        </w:r>
        <w:r w:rsidRPr="00C20AD7">
          <w:t xml:space="preserve"> </w:t>
        </w:r>
      </w:ins>
      <w:ins w:id="238" w:author="Alexander Spangher" w:date="2017-10-27T15:30:00Z">
        <w:r w:rsidR="00A76C97">
          <w:t>H</w:t>
        </w:r>
      </w:ins>
      <w:ins w:id="239" w:author="Alexander Spangher" w:date="2017-10-27T15:14:00Z">
        <w:r w:rsidRPr="00987151">
          <w:t>igh</w:t>
        </w:r>
        <w:r>
          <w:t xml:space="preserve"> participation rates </w:t>
        </w:r>
      </w:ins>
      <w:ins w:id="240" w:author="Alexander Spangher" w:date="2017-10-27T15:24:00Z">
        <w:r w:rsidR="004E3D42">
          <w:t xml:space="preserve">might </w:t>
        </w:r>
      </w:ins>
      <w:ins w:id="241" w:author="Alexander Spangher" w:date="2017-10-27T15:14:00Z">
        <w:r w:rsidR="004E3D42">
          <w:t xml:space="preserve">foreshadow </w:t>
        </w:r>
        <w:r>
          <w:t>success as the program expands into Harlem, Queens and deeper into Brooklyn</w:t>
        </w:r>
      </w:ins>
      <w:ins w:id="242" w:author="Alexander Spangher" w:date="2017-10-27T15:24:00Z">
        <w:r w:rsidR="004E3D42">
          <w:t>.</w:t>
        </w:r>
      </w:ins>
    </w:p>
    <w:p w14:paraId="2AC93663" w14:textId="77777777" w:rsidR="00C20AD7" w:rsidRDefault="00C20AD7">
      <w:pPr>
        <w:rPr>
          <w:ins w:id="243" w:author="Dolores Barclay" w:date="2015-07-10T12:58:00Z"/>
        </w:rPr>
      </w:pPr>
    </w:p>
    <w:p w14:paraId="33149502" w14:textId="5D0844B1" w:rsidR="00F71156" w:rsidRDefault="0014448E">
      <w:pPr>
        <w:rPr>
          <w:ins w:id="244" w:author="Dolores Barclay" w:date="2015-07-10T12:58:00Z"/>
          <w:rFonts w:hint="eastAsia"/>
        </w:rPr>
      </w:pPr>
      <w:ins w:id="245" w:author="Alexander Spangher" w:date="2015-07-14T23:25:00Z">
        <w:r>
          <w:t>“</w:t>
        </w:r>
      </w:ins>
      <w:ins w:id="246" w:author="Alexander Spangher" w:date="2015-07-14T21:51:00Z">
        <w:r w:rsidR="00987151">
          <w:t>Ensuring access for lower-income residents is a challenge that all American bike share systems have had to address</w:t>
        </w:r>
      </w:ins>
      <w:ins w:id="247" w:author="Alexander Spangher" w:date="2015-07-14T21:52:00Z">
        <w:r>
          <w:t>,</w:t>
        </w:r>
      </w:ins>
      <w:ins w:id="248" w:author="Alexander Spangher" w:date="2015-07-14T23:25:00Z">
        <w:r>
          <w:t>”</w:t>
        </w:r>
      </w:ins>
      <w:ins w:id="249" w:author="Alexander Spangher" w:date="2015-07-14T21:52:00Z">
        <w:r w:rsidR="00987151">
          <w:t xml:space="preserve"> states a </w:t>
        </w:r>
      </w:ins>
      <w:ins w:id="250" w:author="Alexander Spangher" w:date="2015-07-14T22:19:00Z">
        <w:r w:rsidR="002E1214">
          <w:t xml:space="preserve">planning </w:t>
        </w:r>
      </w:ins>
      <w:ins w:id="251" w:author="Alexander Spangher" w:date="2015-07-14T21:52:00Z">
        <w:r w:rsidR="00987151">
          <w:t xml:space="preserve">report by the New York City Bike </w:t>
        </w:r>
      </w:ins>
      <w:ins w:id="252" w:author="Alexander Spangher" w:date="2015-07-14T21:53:00Z">
        <w:r w:rsidR="00987151">
          <w:t xml:space="preserve">Share, the </w:t>
        </w:r>
        <w:r w:rsidR="00987151" w:rsidRPr="00987151">
          <w:t>compan</w:t>
        </w:r>
      </w:ins>
      <w:ins w:id="253" w:author="Alexander Spangher" w:date="2015-07-14T21:54:00Z">
        <w:r w:rsidR="00987151">
          <w:t xml:space="preserve">y operating Citi Bike. </w:t>
        </w:r>
      </w:ins>
      <w:ins w:id="254" w:author="Dolores Barclay" w:date="2015-07-10T12:59:00Z">
        <w:del w:id="255" w:author="Alexander Spangher" w:date="2015-07-14T21:23:00Z">
          <w:r w:rsidR="00F71156" w:rsidDel="00F63C01">
            <w:delText>(Here you will put your nut graf and tell readers the purpose of your story and why you're doing it)</w:delText>
          </w:r>
        </w:del>
      </w:ins>
    </w:p>
    <w:p w14:paraId="37A532BD" w14:textId="77777777" w:rsidR="00F71156" w:rsidRDefault="00F71156">
      <w:pPr>
        <w:rPr>
          <w:ins w:id="256" w:author="Dolores Barclay" w:date="2015-07-10T12:58:00Z"/>
          <w:rFonts w:hint="eastAsia"/>
        </w:rPr>
      </w:pPr>
    </w:p>
    <w:p w14:paraId="57983B4D" w14:textId="77777777" w:rsidR="00F71156" w:rsidDel="00F71156" w:rsidRDefault="00F71156">
      <w:pPr>
        <w:rPr>
          <w:del w:id="257" w:author="Dolores Barclay" w:date="2015-07-10T12:59:00Z"/>
          <w:rFonts w:hint="eastAsia"/>
        </w:rPr>
      </w:pPr>
      <w:ins w:id="258" w:author="Dolores Barclay" w:date="2015-07-10T12:58:00Z">
        <w:r>
          <w:t xml:space="preserve">The bikes are essential to </w:t>
        </w:r>
      </w:ins>
      <w:ins w:id="259" w:author="Dolores Barclay" w:date="2015-07-10T12:59:00Z">
        <w:r>
          <w:t>Longley's</w:t>
        </w:r>
      </w:ins>
      <w:ins w:id="260" w:author="Dolores Barclay" w:date="2015-07-10T12:58:00Z">
        <w:r>
          <w:t xml:space="preserve"> daily routine</w:t>
        </w:r>
      </w:ins>
      <w:ins w:id="261" w:author="Dolores Barclay" w:date="2015-07-10T12:59:00Z">
        <w:r>
          <w:t>. He</w:t>
        </w:r>
      </w:ins>
      <w:ins w:id="262" w:author="Alexander Spangher" w:date="2015-07-14T21:22:00Z">
        <w:r w:rsidR="00F63C01">
          <w:t xml:space="preserve"> is 52 years ol</w:t>
        </w:r>
      </w:ins>
      <w:ins w:id="263" w:author="Alexander Spangher" w:date="2015-07-14T23:35:00Z">
        <w:r w:rsidR="00264176">
          <w:t xml:space="preserve">d </w:t>
        </w:r>
      </w:ins>
      <w:ins w:id="264" w:author="Dolores Barclay" w:date="2015-07-10T12:59:00Z">
        <w:del w:id="265" w:author="Alexander Spangher" w:date="2015-07-14T23:35:00Z">
          <w:r w:rsidDel="00264176">
            <w:delText xml:space="preserve"> </w:delText>
          </w:r>
        </w:del>
      </w:ins>
    </w:p>
    <w:p w14:paraId="0627CD1F" w14:textId="77777777" w:rsidR="002E5E36" w:rsidDel="00F71156" w:rsidRDefault="002E5E36">
      <w:pPr>
        <w:rPr>
          <w:del w:id="266" w:author="Dolores Barclay" w:date="2015-07-10T13:00:00Z"/>
          <w:rFonts w:hint="eastAsia"/>
        </w:rPr>
      </w:pPr>
    </w:p>
    <w:p w14:paraId="3FF4D110" w14:textId="77777777" w:rsidR="002E5E36" w:rsidRDefault="005939C8">
      <w:pPr>
        <w:rPr>
          <w:rFonts w:hint="eastAsia"/>
        </w:rPr>
      </w:pPr>
      <w:del w:id="267" w:author="Dolores Barclay" w:date="2015-07-10T13:00:00Z">
        <w:r w:rsidDel="00F71156">
          <w:delText>Mr. Longley</w:delText>
        </w:r>
      </w:del>
      <w:proofErr w:type="gramStart"/>
      <w:ins w:id="268" w:author="Alexander Spangher" w:date="2015-07-14T23:35:00Z">
        <w:r w:rsidR="00264176">
          <w:t>a</w:t>
        </w:r>
      </w:ins>
      <w:proofErr w:type="gramEnd"/>
      <w:del w:id="269" w:author="Dolores Barclay" w:date="2015-07-10T13:00:00Z">
        <w:r w:rsidR="002E5E36" w:rsidDel="00F71156">
          <w:delText>,</w:delText>
        </w:r>
      </w:del>
      <w:ins w:id="270" w:author="Dolores Barclay" w:date="2015-07-10T13:00:00Z">
        <w:del w:id="271" w:author="Alexander Spangher" w:date="2015-07-14T21:21:00Z">
          <w:r w:rsidR="00F71156" w:rsidDel="00F63C01">
            <w:delText xml:space="preserve"> </w:delText>
          </w:r>
        </w:del>
      </w:ins>
      <w:ins w:id="272" w:author="Alexander Spangher" w:date="2015-07-14T23:35:00Z">
        <w:r w:rsidR="00264176">
          <w:t>nd</w:t>
        </w:r>
      </w:ins>
      <w:ins w:id="273" w:author="Dolores Barclay" w:date="2015-07-10T13:00:00Z">
        <w:del w:id="274" w:author="Alexander Spangher" w:date="2015-07-14T21:22:00Z">
          <w:r w:rsidR="00F71156" w:rsidDel="00F63C01">
            <w:delText>is</w:delText>
          </w:r>
        </w:del>
      </w:ins>
      <w:r w:rsidR="002E5E36">
        <w:t xml:space="preserve"> currently unemployed,</w:t>
      </w:r>
      <w:ins w:id="275" w:author="Dolores Barclay" w:date="2015-07-10T13:00:00Z">
        <w:r w:rsidR="00F71156">
          <w:t xml:space="preserve"> but</w:t>
        </w:r>
      </w:ins>
      <w:r w:rsidR="002E5E36">
        <w:t xml:space="preserve"> </w:t>
      </w:r>
      <w:ins w:id="276" w:author="Alexander Spangher" w:date="2015-07-14T21:22:00Z">
        <w:r w:rsidR="00F63C01">
          <w:t xml:space="preserve">finds </w:t>
        </w:r>
      </w:ins>
      <w:ins w:id="277" w:author="Alexander Spangher" w:date="2015-07-14T21:20:00Z">
        <w:r w:rsidR="00F63C01">
          <w:t>odd jobs helping friends with housework and computer</w:t>
        </w:r>
      </w:ins>
      <w:ins w:id="278" w:author="Alexander Spangher" w:date="2015-07-14T21:23:00Z">
        <w:r w:rsidR="00F63C01">
          <w:t xml:space="preserve"> issues</w:t>
        </w:r>
      </w:ins>
      <w:del w:id="279" w:author="Alexander Spangher" w:date="2015-07-14T21:20:00Z">
        <w:r w:rsidR="002E5E36" w:rsidDel="00F63C01">
          <w:delText>used to work in finance</w:delText>
        </w:r>
      </w:del>
      <w:del w:id="280" w:author="Dolores Barclay" w:date="2015-07-10T13:00:00Z">
        <w:r w:rsidDel="00F71156">
          <w:delText>,</w:delText>
        </w:r>
      </w:del>
      <w:del w:id="281" w:author="Alexander Spangher" w:date="2015-07-14T21:20:00Z">
        <w:r w:rsidR="002E5E36" w:rsidDel="00F63C01">
          <w:delText xml:space="preserve"> and construction</w:delText>
        </w:r>
      </w:del>
      <w:del w:id="282" w:author="Alexander Spangher" w:date="2015-07-14T21:21:00Z">
        <w:r w:rsidR="002E5E36" w:rsidDel="00F63C01">
          <w:delText xml:space="preserve">. </w:delText>
        </w:r>
      </w:del>
      <w:ins w:id="283" w:author="Dolores Barclay" w:date="2015-07-10T13:00:00Z">
        <w:del w:id="284" w:author="Alexander Spangher" w:date="2015-07-14T21:21:00Z">
          <w:r w:rsidR="00F71156" w:rsidDel="00F63C01">
            <w:delText>(doing</w:delText>
          </w:r>
        </w:del>
        <w:del w:id="285" w:author="Alexander Spangher" w:date="2015-07-14T21:20:00Z">
          <w:r w:rsidR="00F71156" w:rsidDel="00F63C01">
            <w:delText xml:space="preserve"> what?)</w:delText>
          </w:r>
        </w:del>
        <w:r w:rsidR="00F71156">
          <w:t xml:space="preserve"> </w:t>
        </w:r>
      </w:ins>
      <w:ins w:id="286" w:author="Alexander Spangher" w:date="2015-07-14T21:23:00Z">
        <w:r w:rsidR="00F63C01">
          <w:t xml:space="preserve"> He</w:t>
        </w:r>
      </w:ins>
      <w:ins w:id="287" w:author="Alexander Spangher" w:date="2015-07-14T22:26:00Z">
        <w:r w:rsidR="002E1214">
          <w:t xml:space="preserve"> lives by the Clinton Street</w:t>
        </w:r>
      </w:ins>
      <w:ins w:id="288" w:author="Alexander Spangher" w:date="2015-07-14T22:27:00Z">
        <w:r w:rsidR="002E1214">
          <w:t xml:space="preserve"> station, and</w:t>
        </w:r>
      </w:ins>
      <w:ins w:id="289" w:author="Alexander Spangher" w:date="2015-07-14T21:23:00Z">
        <w:r w:rsidR="00F63C01">
          <w:t xml:space="preserve"> </w:t>
        </w:r>
      </w:ins>
      <w:ins w:id="290" w:author="Dolores Barclay" w:date="2015-07-10T13:00:00Z">
        <w:del w:id="291" w:author="Alexander Spangher" w:date="2015-07-14T21:23:00Z">
          <w:r w:rsidR="00F71156" w:rsidDel="00F63C01">
            <w:delText>Now Longley</w:delText>
          </w:r>
        </w:del>
      </w:ins>
      <w:del w:id="292" w:author="Dolores Barclay" w:date="2015-07-10T13:00:00Z">
        <w:r w:rsidR="002E5E36" w:rsidDel="00F71156">
          <w:delText>He</w:delText>
        </w:r>
      </w:del>
      <w:del w:id="293" w:author="Alexander Spangher" w:date="2015-07-14T21:23:00Z">
        <w:r w:rsidR="002E5E36" w:rsidDel="00F63C01">
          <w:delText xml:space="preserve"> </w:delText>
        </w:r>
      </w:del>
      <w:r w:rsidR="002E5E36">
        <w:t xml:space="preserve">uses the bikes </w:t>
      </w:r>
      <w:r w:rsidR="00896EC8">
        <w:t xml:space="preserve">not only </w:t>
      </w:r>
      <w:r w:rsidR="002E5E36">
        <w:t xml:space="preserve">for short trips and </w:t>
      </w:r>
      <w:r>
        <w:t>errands, but also for interviews</w:t>
      </w:r>
      <w:del w:id="294" w:author="Alexander Spangher" w:date="2015-07-14T22:10:00Z">
        <w:r w:rsidDel="00690465">
          <w:delText xml:space="preserve">, </w:delText>
        </w:r>
      </w:del>
      <w:del w:id="295" w:author="Alexander Spangher" w:date="2015-07-14T21:22:00Z">
        <w:r w:rsidR="00931541" w:rsidDel="00F63C01">
          <w:delText xml:space="preserve">odd </w:delText>
        </w:r>
      </w:del>
      <w:del w:id="296" w:author="Alexander Spangher" w:date="2015-07-14T22:10:00Z">
        <w:r w:rsidR="00931541" w:rsidDel="00690465">
          <w:delText>jobs</w:delText>
        </w:r>
      </w:del>
      <w:r w:rsidR="00931541">
        <w:t xml:space="preserve"> </w:t>
      </w:r>
      <w:r>
        <w:t>and exercise</w:t>
      </w:r>
      <w:r w:rsidR="002E5E36">
        <w:t>.</w:t>
      </w:r>
    </w:p>
    <w:p w14:paraId="2E05327F" w14:textId="77777777" w:rsidR="002E5E36" w:rsidRDefault="002E5E36">
      <w:pPr>
        <w:rPr>
          <w:rFonts w:hint="eastAsia"/>
        </w:rPr>
      </w:pPr>
    </w:p>
    <w:p w14:paraId="186F0A41" w14:textId="4C38D1A7" w:rsidR="003C2948" w:rsidRDefault="002E5E36">
      <w:pPr>
        <w:rPr>
          <w:rFonts w:hint="eastAsia"/>
        </w:rPr>
      </w:pPr>
      <w:r>
        <w:t xml:space="preserve">And he’s not alone. </w:t>
      </w:r>
      <w:del w:id="297" w:author="Dolores Barclay" w:date="2015-07-10T13:03:00Z">
        <w:r w:rsidDel="00F71156">
          <w:delText>According to an analysis I conducted of over 9 million</w:delText>
        </w:r>
        <w:r w:rsidR="005939C8" w:rsidDel="00F71156">
          <w:delText xml:space="preserve"> usage-</w:delText>
        </w:r>
        <w:r w:rsidDel="00F71156">
          <w:delText>records collected by C</w:delText>
        </w:r>
        <w:r w:rsidR="00E4651B" w:rsidDel="00F71156">
          <w:delText>iti</w:delText>
        </w:r>
        <w:r w:rsidR="00BE6E81" w:rsidDel="00F71156">
          <w:delText xml:space="preserve"> Bike over the course of 2013,</w:delText>
        </w:r>
      </w:del>
      <w:del w:id="298" w:author="Dolores Barclay" w:date="2015-07-10T13:01:00Z">
        <w:r w:rsidR="005939C8" w:rsidDel="00F71156">
          <w:delText>in Lower East Side heavily utilize</w:delText>
        </w:r>
      </w:del>
      <w:ins w:id="299" w:author="Dolores Barclay" w:date="2015-07-10T13:01:00Z">
        <w:del w:id="300" w:author="Alexander Spangher" w:date="2015-07-14T21:59:00Z">
          <w:r w:rsidR="00F71156" w:rsidDel="000F0E88">
            <w:delText xml:space="preserve"> are heavy users of</w:delText>
          </w:r>
        </w:del>
      </w:ins>
      <w:del w:id="301" w:author="Alexander Spangher" w:date="2015-07-14T21:59:00Z">
        <w:r w:rsidR="005939C8" w:rsidDel="000F0E88">
          <w:delText xml:space="preserve"> the bike-share program</w:delText>
        </w:r>
      </w:del>
      <w:ins w:id="302" w:author="Dolores Barclay" w:date="2015-07-10T13:01:00Z">
        <w:del w:id="303" w:author="Alexander Spangher" w:date="2015-07-14T21:59:00Z">
          <w:r w:rsidR="00F71156" w:rsidDel="000F0E88">
            <w:delText>, according to 9 million usage records</w:delText>
          </w:r>
        </w:del>
      </w:ins>
      <w:ins w:id="304" w:author="Dolores Barclay" w:date="2015-07-10T13:02:00Z">
        <w:del w:id="305" w:author="Alexander Spangher" w:date="2015-07-14T21:59:00Z">
          <w:r w:rsidR="00F71156" w:rsidDel="000F0E88">
            <w:delText xml:space="preserve"> Citi Bike collected in 2013</w:delText>
          </w:r>
        </w:del>
      </w:ins>
      <w:del w:id="306" w:author="Alexander Spangher" w:date="2015-07-14T21:59:00Z">
        <w:r w:rsidR="00BE6E81" w:rsidDel="000F0E88">
          <w:delText xml:space="preserve">. </w:delText>
        </w:r>
      </w:del>
      <w:r w:rsidR="00BE6E81">
        <w:t>In the morning, bikes are checked out</w:t>
      </w:r>
      <w:ins w:id="307" w:author="Alexander Spangher" w:date="2015-07-14T21:59:00Z">
        <w:r w:rsidR="000F0E88">
          <w:t xml:space="preserve"> in the Lower East Side at higher rates than anywhere else</w:t>
        </w:r>
      </w:ins>
      <w:del w:id="308" w:author="Alexander Spangher" w:date="2015-07-14T21:59:00Z">
        <w:r w:rsidR="00BE6E81" w:rsidDel="000F0E88">
          <w:delText xml:space="preserve"> at</w:delText>
        </w:r>
      </w:del>
      <w:del w:id="309" w:author="Alexander Spangher" w:date="2015-07-14T21:58:00Z">
        <w:r w:rsidR="00BE6E81" w:rsidDel="000F0E88">
          <w:delText xml:space="preserve"> greater rates than anywhere else in the city</w:delText>
        </w:r>
      </w:del>
      <w:del w:id="310" w:author="Alexander Spangher" w:date="2015-07-14T21:59:00Z">
        <w:r w:rsidR="00BE6E81" w:rsidDel="000F0E88">
          <w:delText>,</w:delText>
        </w:r>
      </w:del>
      <w:r w:rsidR="00BE6E81">
        <w:t xml:space="preserve"> and in the evening, they’re checked right back in</w:t>
      </w:r>
      <w:r w:rsidR="007E5842">
        <w:t xml:space="preserve"> at the same high rates</w:t>
      </w:r>
      <w:ins w:id="311" w:author="Alexander Spangher" w:date="2017-10-27T15:25:00Z">
        <w:r w:rsidR="004E3D42">
          <w:t>.</w:t>
        </w:r>
      </w:ins>
    </w:p>
    <w:p w14:paraId="76E92A77" w14:textId="77777777" w:rsidR="000F0E88" w:rsidRDefault="000F0E88">
      <w:pPr>
        <w:rPr>
          <w:ins w:id="312" w:author="Alexander Spangher" w:date="2015-07-14T22:03:00Z"/>
          <w:rFonts w:hint="eastAsia"/>
        </w:rPr>
      </w:pPr>
    </w:p>
    <w:p w14:paraId="6A0F02AD" w14:textId="282D35CD" w:rsidR="00F71156" w:rsidRDefault="000F0E88">
      <w:pPr>
        <w:rPr>
          <w:ins w:id="313" w:author="Dolores Barclay" w:date="2015-07-10T13:05:00Z"/>
          <w:rFonts w:hint="eastAsia"/>
        </w:rPr>
      </w:pPr>
      <w:ins w:id="314" w:author="Alexander Spangher" w:date="2015-07-14T22:03:00Z">
        <w:r>
          <w:t>Part of Citi Bike’s success among lower-income resi</w:t>
        </w:r>
        <w:r w:rsidR="002E1214">
          <w:t xml:space="preserve">dents </w:t>
        </w:r>
      </w:ins>
      <w:ins w:id="315" w:author="Alexander Spangher" w:date="2017-10-27T15:47:00Z">
        <w:r w:rsidR="003B7519">
          <w:t xml:space="preserve">is </w:t>
        </w:r>
      </w:ins>
      <w:ins w:id="316" w:author="Alexander Spangher" w:date="2015-07-14T22:03:00Z">
        <w:r w:rsidR="002E1214">
          <w:t>due to its discount program</w:t>
        </w:r>
        <w:r>
          <w:t xml:space="preserve">. </w:t>
        </w:r>
      </w:ins>
      <w:ins w:id="317" w:author="Alexander Spangher" w:date="2015-07-14T22:19:00Z">
        <w:r w:rsidR="002E1214">
          <w:t xml:space="preserve">“NYCHA </w:t>
        </w:r>
      </w:ins>
      <w:ins w:id="318" w:author="Alexander Spangher" w:date="2015-07-14T22:23:00Z">
        <w:r w:rsidR="002E1214">
          <w:t xml:space="preserve">(NYC Housing Authority) </w:t>
        </w:r>
      </w:ins>
      <w:ins w:id="319" w:author="Alexander Spangher" w:date="2015-07-14T22:20:00Z">
        <w:r w:rsidR="002E1214">
          <w:t xml:space="preserve">residents </w:t>
        </w:r>
      </w:ins>
      <w:ins w:id="320" w:author="Alexander Spangher" w:date="2015-07-14T22:19:00Z">
        <w:r w:rsidR="002E1214">
          <w:t>and C</w:t>
        </w:r>
      </w:ins>
      <w:ins w:id="321" w:author="Alexander Spangher" w:date="2015-07-14T22:03:00Z">
        <w:r>
          <w:t>D</w:t>
        </w:r>
      </w:ins>
      <w:ins w:id="322" w:author="Alexander Spangher" w:date="2015-07-14T22:20:00Z">
        <w:r w:rsidR="002E1214">
          <w:t xml:space="preserve">CU </w:t>
        </w:r>
      </w:ins>
      <w:ins w:id="323" w:author="Alexander Spangher" w:date="2015-07-14T22:23:00Z">
        <w:r w:rsidR="002E1214">
          <w:t xml:space="preserve">(Community Development Credit Union) </w:t>
        </w:r>
      </w:ins>
      <w:ins w:id="324" w:author="Alexander Spangher" w:date="2015-07-14T22:20:00Z">
        <w:r w:rsidR="002E1214">
          <w:t>members enter a code to get the discount,</w:t>
        </w:r>
      </w:ins>
      <w:ins w:id="325" w:author="Alexander Spangher" w:date="2015-07-14T22:22:00Z">
        <w:r w:rsidR="002E1214">
          <w:t>”</w:t>
        </w:r>
      </w:ins>
      <w:ins w:id="326" w:author="Alexander Spangher" w:date="2015-07-14T22:20:00Z">
        <w:r w:rsidR="002E1214">
          <w:t xml:space="preserve"> said </w:t>
        </w:r>
        <w:proofErr w:type="spellStart"/>
        <w:r w:rsidR="002E1214">
          <w:t>D</w:t>
        </w:r>
      </w:ins>
      <w:ins w:id="327" w:author="Alexander Spangher" w:date="2015-07-14T22:03:00Z">
        <w:r>
          <w:t>ani</w:t>
        </w:r>
        <w:proofErr w:type="spellEnd"/>
        <w:r w:rsidR="00690465">
          <w:t xml:space="preserve"> Simons of NYC Bike Share</w:t>
        </w:r>
      </w:ins>
      <w:ins w:id="328" w:author="Alexander Spangher" w:date="2015-07-14T22:21:00Z">
        <w:r w:rsidR="002E1214">
          <w:t xml:space="preserve">. </w:t>
        </w:r>
      </w:ins>
      <w:ins w:id="329" w:author="Alexander Spangher" w:date="2015-07-14T22:23:00Z">
        <w:r w:rsidR="002E1214">
          <w:t xml:space="preserve">At </w:t>
        </w:r>
      </w:ins>
      <w:ins w:id="330" w:author="Alexander Spangher" w:date="2015-07-14T22:03:00Z">
        <w:r>
          <w:t xml:space="preserve">$60 </w:t>
        </w:r>
      </w:ins>
      <w:ins w:id="331" w:author="Alexander Spangher" w:date="2015-07-14T22:23:00Z">
        <w:r w:rsidR="002E1214">
          <w:t xml:space="preserve">for discounted </w:t>
        </w:r>
      </w:ins>
      <w:ins w:id="332" w:author="Alexander Spangher" w:date="2015-07-14T22:03:00Z">
        <w:r w:rsidR="002E1214">
          <w:t>annual memberships, t</w:t>
        </w:r>
        <w:r>
          <w:t xml:space="preserve">his makes Citi Bike an inexpensive transportation option for </w:t>
        </w:r>
      </w:ins>
      <w:ins w:id="333" w:author="Alexander Spangher" w:date="2015-07-14T23:08:00Z">
        <w:r w:rsidR="004F7C81">
          <w:t xml:space="preserve">lower-income </w:t>
        </w:r>
      </w:ins>
      <w:ins w:id="334" w:author="Alexander Spangher" w:date="2015-07-14T22:03:00Z">
        <w:r>
          <w:t xml:space="preserve">New Yorkers. </w:t>
        </w:r>
      </w:ins>
      <w:del w:id="335" w:author="Dolores Barclay" w:date="2015-07-10T13:05:00Z">
        <w:r w:rsidR="0002776E" w:rsidDel="00F71156">
          <w:delText xml:space="preserve">According to Julia Kite from Transportation Alternatives, </w:delText>
        </w:r>
        <w:r w:rsidR="00A63EE4" w:rsidDel="00F71156">
          <w:delText>a biker advocacy group,</w:delText>
        </w:r>
        <w:r w:rsidR="003C2948" w:rsidDel="00F71156">
          <w:delText xml:space="preserve"> biking should be for all.</w:delText>
        </w:r>
      </w:del>
      <w:del w:id="336" w:author="Alexander Spangher" w:date="2015-07-14T21:57:00Z">
        <w:r w:rsidR="003C2948" w:rsidDel="00987151">
          <w:delText xml:space="preserve"> </w:delText>
        </w:r>
      </w:del>
    </w:p>
    <w:p w14:paraId="5CE692F8" w14:textId="77777777" w:rsidR="003C1EF4" w:rsidRDefault="003C1EF4">
      <w:pPr>
        <w:rPr>
          <w:ins w:id="337" w:author="Alexander Spangher" w:date="2015-07-14T23:46:00Z"/>
          <w:rFonts w:hint="eastAsia"/>
        </w:rPr>
      </w:pPr>
    </w:p>
    <w:p w14:paraId="14A1120F" w14:textId="77777777" w:rsidR="003C1EF4" w:rsidRDefault="003C1EF4">
      <w:pPr>
        <w:rPr>
          <w:ins w:id="338" w:author="Alexander Spangher" w:date="2015-07-14T23:46:00Z"/>
          <w:rFonts w:hint="eastAsia"/>
        </w:rPr>
      </w:pPr>
      <w:ins w:id="339" w:author="Alexander Spangher" w:date="2015-07-14T23:46:00Z">
        <w:r>
          <w:t>For Longley, who is part of a credit union but not one participating the discount program, this was a revelation.</w:t>
        </w:r>
      </w:ins>
      <w:ins w:id="340" w:author="Alexander Spangher" w:date="2015-07-14T23:47:00Z">
        <w:r>
          <w:t xml:space="preserve"> “I’m going to look into it,” he said.</w:t>
        </w:r>
      </w:ins>
    </w:p>
    <w:p w14:paraId="023E7463" w14:textId="77777777" w:rsidR="003C2948" w:rsidDel="000F0E88" w:rsidRDefault="003C2948">
      <w:pPr>
        <w:rPr>
          <w:del w:id="341" w:author="Alexander Spangher" w:date="2015-07-14T22:06:00Z"/>
          <w:rFonts w:hint="eastAsia"/>
        </w:rPr>
      </w:pPr>
      <w:del w:id="342" w:author="Alexander Spangher" w:date="2015-07-14T22:06:00Z">
        <w:r w:rsidDel="000F0E88">
          <w:delText>“When you add this extra option to get around that’s not a car, it’s better for everybody</w:delText>
        </w:r>
      </w:del>
      <w:ins w:id="343" w:author="Dolores Barclay" w:date="2015-07-10T13:05:00Z">
        <w:del w:id="344" w:author="Alexander Spangher" w:date="2015-07-14T22:06:00Z">
          <w:r w:rsidR="00F71156" w:rsidDel="000F0E88">
            <w:delText>,</w:delText>
          </w:r>
        </w:del>
      </w:ins>
      <w:del w:id="345" w:author="Alexander Spangher" w:date="2015-07-14T22:06:00Z">
        <w:r w:rsidDel="000F0E88">
          <w:delText>.”</w:delText>
        </w:r>
      </w:del>
      <w:ins w:id="346" w:author="Dolores Barclay" w:date="2015-07-10T13:05:00Z">
        <w:del w:id="347" w:author="Alexander Spangher" w:date="2015-07-14T22:06:00Z">
          <w:r w:rsidR="00F71156" w:rsidDel="000F0E88">
            <w:delText xml:space="preserve"> said Julia Kite from Transportation Alternatives, a biker advocacy group,</w:delText>
          </w:r>
        </w:del>
      </w:ins>
    </w:p>
    <w:p w14:paraId="3103B084" w14:textId="77777777" w:rsidR="003C2948" w:rsidDel="000F0E88" w:rsidRDefault="003C2948">
      <w:pPr>
        <w:rPr>
          <w:del w:id="348" w:author="Alexander Spangher" w:date="2015-07-14T22:06:00Z"/>
          <w:rFonts w:hint="eastAsia"/>
        </w:rPr>
      </w:pPr>
    </w:p>
    <w:p w14:paraId="7597746B" w14:textId="77777777" w:rsidR="00897167" w:rsidDel="000F0E88" w:rsidRDefault="003C2948">
      <w:pPr>
        <w:rPr>
          <w:del w:id="349" w:author="Alexander Spangher" w:date="2015-07-14T22:03:00Z"/>
          <w:rFonts w:hint="eastAsia"/>
        </w:rPr>
      </w:pPr>
      <w:del w:id="350" w:author="Alexander Spangher" w:date="2015-07-14T22:03:00Z">
        <w:r w:rsidDel="000F0E88">
          <w:delText xml:space="preserve">Part of Citi Bike’s success among lower-income residents may be due to its discount for residents living in public housing. According to </w:delText>
        </w:r>
        <w:r w:rsidR="00897167" w:rsidDel="000F0E88">
          <w:delText xml:space="preserve">Dani Simons of NYC Bicycle Share LLC, the company operating Citi Bike, </w:delText>
        </w:r>
        <w:r w:rsidR="00896EC8" w:rsidDel="000F0E88">
          <w:delText xml:space="preserve">public housing </w:delText>
        </w:r>
        <w:r w:rsidR="00897167" w:rsidDel="000F0E88">
          <w:delText>residents are eligible for $60 annual memberships</w:delText>
        </w:r>
      </w:del>
      <w:ins w:id="351" w:author="Dolores Barclay" w:date="2015-07-10T13:06:00Z">
        <w:del w:id="352" w:author="Alexander Spangher" w:date="2015-07-14T22:03:00Z">
          <w:r w:rsidR="00204A9F" w:rsidDel="000F0E88">
            <w:delText xml:space="preserve">; other members must pay </w:delText>
          </w:r>
        </w:del>
      </w:ins>
      <w:del w:id="353" w:author="Alexander Spangher" w:date="2015-07-14T22:03:00Z">
        <w:r w:rsidR="00897167" w:rsidDel="000F0E88">
          <w:delText xml:space="preserve">, compared </w:delText>
        </w:r>
        <w:r w:rsidR="00931541" w:rsidDel="000F0E88">
          <w:delText xml:space="preserve">with </w:delText>
        </w:r>
        <w:r w:rsidR="00897167" w:rsidDel="000F0E88">
          <w:delText>$150</w:delText>
        </w:r>
      </w:del>
      <w:ins w:id="354" w:author="Dolores Barclay" w:date="2015-07-10T13:06:00Z">
        <w:del w:id="355" w:author="Alexander Spangher" w:date="2015-07-14T22:03:00Z">
          <w:r w:rsidR="00204A9F" w:rsidDel="000F0E88">
            <w:delText xml:space="preserve"> a year. </w:delText>
          </w:r>
        </w:del>
      </w:ins>
      <w:del w:id="356" w:author="Alexander Spangher" w:date="2015-07-14T22:03:00Z">
        <w:r w:rsidR="00897167" w:rsidDel="000F0E88">
          <w:delText xml:space="preserve"> f</w:delText>
        </w:r>
        <w:r w:rsidR="00896EC8" w:rsidDel="000F0E88">
          <w:delText>or regular membe</w:delText>
        </w:r>
        <w:r w:rsidR="00FC05FD" w:rsidDel="000F0E88">
          <w:delText>rs</w:delText>
        </w:r>
        <w:r w:rsidR="00931541" w:rsidDel="000F0E88">
          <w:delText>,</w:delText>
        </w:r>
      </w:del>
      <w:ins w:id="357" w:author="Dolores Barclay" w:date="2015-07-10T13:06:00Z">
        <w:del w:id="358" w:author="Alexander Spangher" w:date="2015-07-14T22:03:00Z">
          <w:r w:rsidR="00204A9F" w:rsidDel="000F0E88">
            <w:delText xml:space="preserve"> This makes Citi Bike </w:delText>
          </w:r>
        </w:del>
      </w:ins>
      <w:del w:id="359" w:author="Alexander Spangher" w:date="2015-07-14T22:03:00Z">
        <w:r w:rsidR="00931541" w:rsidDel="000F0E88">
          <w:delText xml:space="preserve"> making it an </w:delText>
        </w:r>
      </w:del>
      <w:ins w:id="360" w:author="Dolores Barclay" w:date="2015-07-10T13:07:00Z">
        <w:del w:id="361" w:author="Alexander Spangher" w:date="2015-07-14T22:03:00Z">
          <w:r w:rsidR="00204A9F" w:rsidDel="000F0E88">
            <w:delText xml:space="preserve">inexpensive </w:delText>
          </w:r>
        </w:del>
      </w:ins>
      <w:del w:id="362" w:author="Alexander Spangher" w:date="2015-07-14T22:03:00Z">
        <w:r w:rsidR="00931541" w:rsidDel="000F0E88">
          <w:delText>incredibly cheap transportation option</w:delText>
        </w:r>
      </w:del>
      <w:ins w:id="363" w:author="Dolores Barclay" w:date="2015-07-10T13:07:00Z">
        <w:del w:id="364" w:author="Alexander Spangher" w:date="2015-07-14T22:03:00Z">
          <w:r w:rsidR="00204A9F" w:rsidDel="000F0E88">
            <w:delText xml:space="preserve"> for all New Yorkers</w:delText>
          </w:r>
        </w:del>
      </w:ins>
      <w:del w:id="365" w:author="Alexander Spangher" w:date="2015-07-14T22:03:00Z">
        <w:r w:rsidR="00FC05FD" w:rsidDel="000F0E88">
          <w:delText xml:space="preserve">. </w:delText>
        </w:r>
      </w:del>
    </w:p>
    <w:p w14:paraId="4E5A341E" w14:textId="77777777" w:rsidR="003C2948" w:rsidDel="00690465" w:rsidRDefault="003C2948">
      <w:pPr>
        <w:rPr>
          <w:del w:id="366" w:author="Alexander Spangher" w:date="2015-07-14T22:12:00Z"/>
          <w:rFonts w:hint="eastAsia"/>
        </w:rPr>
      </w:pPr>
    </w:p>
    <w:p w14:paraId="758E377D" w14:textId="77777777" w:rsidR="00204A9F" w:rsidDel="00690465" w:rsidRDefault="00FC05FD">
      <w:pPr>
        <w:rPr>
          <w:ins w:id="367" w:author="Dolores Barclay" w:date="2015-07-10T13:08:00Z"/>
          <w:del w:id="368" w:author="Alexander Spangher" w:date="2015-07-14T22:12:00Z"/>
          <w:rFonts w:hint="eastAsia"/>
        </w:rPr>
      </w:pPr>
      <w:del w:id="369" w:author="Alexander Spangher" w:date="2015-07-14T22:12:00Z">
        <w:r w:rsidDel="00690465">
          <w:delText>Beyond</w:delText>
        </w:r>
        <w:r w:rsidR="00265C19" w:rsidDel="00690465">
          <w:delText xml:space="preserve"> the Lower East Side, </w:delText>
        </w:r>
        <w:r w:rsidDel="00690465">
          <w:delText xml:space="preserve">though, </w:delText>
        </w:r>
        <w:r w:rsidR="0002776E" w:rsidDel="00690465">
          <w:delText xml:space="preserve">the Citi Bike program </w:delText>
        </w:r>
      </w:del>
      <w:ins w:id="370" w:author="Dolores Barclay" w:date="2015-07-10T13:07:00Z">
        <w:del w:id="371" w:author="Alexander Spangher" w:date="2015-07-14T22:12:00Z">
          <w:r w:rsidR="00204A9F" w:rsidDel="00690465">
            <w:delText xml:space="preserve">has few racks near </w:delText>
          </w:r>
        </w:del>
      </w:ins>
      <w:del w:id="372" w:author="Alexander Spangher" w:date="2015-07-14T22:12:00Z">
        <w:r w:rsidDel="00690465">
          <w:delText xml:space="preserve">is </w:delText>
        </w:r>
        <w:r w:rsidR="00931541" w:rsidDel="00690465">
          <w:delText xml:space="preserve">currently </w:delText>
        </w:r>
        <w:r w:rsidDel="00690465">
          <w:delText>not very inclusive for public housing</w:delText>
        </w:r>
      </w:del>
      <w:ins w:id="373" w:author="Dolores Barclay" w:date="2015-07-10T13:08:00Z">
        <w:del w:id="374" w:author="Alexander Spangher" w:date="2015-07-14T22:12:00Z">
          <w:r w:rsidR="00204A9F" w:rsidDel="00690465">
            <w:delText xml:space="preserve">. </w:delText>
          </w:r>
        </w:del>
      </w:ins>
      <w:del w:id="375" w:author="Alexander Spangher" w:date="2015-07-14T22:12:00Z">
        <w:r w:rsidDel="00690465">
          <w:delText xml:space="preserve"> residents</w:delText>
        </w:r>
        <w:r w:rsidR="0002776E" w:rsidDel="00690465">
          <w:delText>.</w:delText>
        </w:r>
      </w:del>
    </w:p>
    <w:p w14:paraId="6BF3B962" w14:textId="77777777" w:rsidR="00204A9F" w:rsidDel="00690465" w:rsidRDefault="00204A9F">
      <w:pPr>
        <w:rPr>
          <w:ins w:id="376" w:author="Dolores Barclay" w:date="2015-07-10T13:08:00Z"/>
          <w:del w:id="377" w:author="Alexander Spangher" w:date="2015-07-14T22:12:00Z"/>
          <w:rFonts w:hint="eastAsia"/>
        </w:rPr>
      </w:pPr>
    </w:p>
    <w:p w14:paraId="001BD1ED" w14:textId="77777777" w:rsidR="0002776E" w:rsidDel="00690465" w:rsidRDefault="0002776E">
      <w:pPr>
        <w:rPr>
          <w:del w:id="378" w:author="Alexander Spangher" w:date="2015-07-14T22:12:00Z"/>
          <w:rFonts w:hint="eastAsia"/>
        </w:rPr>
      </w:pPr>
      <w:del w:id="379" w:author="Alexander Spangher" w:date="2015-07-14T22:12:00Z">
        <w:r w:rsidDel="00690465">
          <w:delText xml:space="preserve"> “There </w:delText>
        </w:r>
        <w:r w:rsidR="005939C8" w:rsidDel="00690465">
          <w:delText>is</w:delText>
        </w:r>
        <w:r w:rsidDel="00690465">
          <w:delText xml:space="preserve"> really very little overlap between stations and p</w:delText>
        </w:r>
        <w:r w:rsidR="003C2948" w:rsidDel="00690465">
          <w:delText>ublic housing,” said Ms. Kite</w:delText>
        </w:r>
      </w:del>
      <w:ins w:id="380" w:author="Dolores Barclay" w:date="2015-07-10T13:08:00Z">
        <w:del w:id="381" w:author="Alexander Spangher" w:date="2015-07-14T22:12:00Z">
          <w:r w:rsidR="00204A9F" w:rsidDel="00690465">
            <w:delText>,</w:delText>
          </w:r>
        </w:del>
      </w:ins>
      <w:del w:id="382" w:author="Alexander Spangher" w:date="2015-07-14T22:12:00Z">
        <w:r w:rsidR="003C2948" w:rsidDel="00690465">
          <w:delText>.</w:delText>
        </w:r>
        <w:r w:rsidDel="00690465">
          <w:delText xml:space="preserve"> </w:delText>
        </w:r>
        <w:r w:rsidR="003C2948" w:rsidDel="00690465">
          <w:delText>“</w:delText>
        </w:r>
      </w:del>
      <w:ins w:id="383" w:author="Dolores Barclay" w:date="2015-07-10T13:08:00Z">
        <w:del w:id="384" w:author="Alexander Spangher" w:date="2015-07-14T22:12:00Z">
          <w:r w:rsidR="00204A9F" w:rsidDel="00690465">
            <w:delText>a</w:delText>
          </w:r>
        </w:del>
      </w:ins>
      <w:del w:id="385" w:author="Alexander Spangher" w:date="2015-07-14T22:12:00Z">
        <w:r w:rsidR="00A63EE4" w:rsidDel="00690465">
          <w:delText>And i</w:delText>
        </w:r>
        <w:r w:rsidDel="00690465">
          <w:delText xml:space="preserve">t </w:delText>
        </w:r>
        <w:r w:rsidR="00A63EE4" w:rsidDel="00690465">
          <w:delText xml:space="preserve">doesn’t </w:delText>
        </w:r>
        <w:r w:rsidDel="00690465">
          <w:delText xml:space="preserve">make a whole lot of sense if the bike stations </w:delText>
        </w:r>
        <w:r w:rsidR="003C2948" w:rsidDel="00690465">
          <w:delText>aren’t where you live or where you need</w:delText>
        </w:r>
        <w:r w:rsidDel="00690465">
          <w:delText xml:space="preserve"> to go.”</w:delText>
        </w:r>
        <w:r w:rsidR="00A63EE4" w:rsidDel="00690465">
          <w:delText xml:space="preserve"> </w:delText>
        </w:r>
      </w:del>
    </w:p>
    <w:p w14:paraId="4651252C" w14:textId="77777777" w:rsidR="009F1656" w:rsidRDefault="009F1656">
      <w:pPr>
        <w:rPr>
          <w:rFonts w:hint="eastAsia"/>
        </w:rPr>
      </w:pPr>
    </w:p>
    <w:p w14:paraId="320BEC0B" w14:textId="77777777" w:rsidR="004F7C81" w:rsidRDefault="002E1214" w:rsidP="00BE6E81">
      <w:pPr>
        <w:rPr>
          <w:ins w:id="386" w:author="Alexander Spangher" w:date="2015-07-14T23:17:00Z"/>
          <w:rFonts w:hint="eastAsia"/>
        </w:rPr>
      </w:pPr>
      <w:ins w:id="387" w:author="Alexander Spangher" w:date="2015-07-14T22:27:00Z">
        <w:r>
          <w:t xml:space="preserve">Access to participating credit unions is essential, as </w:t>
        </w:r>
      </w:ins>
      <w:ins w:id="388" w:author="Alexander Spangher" w:date="2015-07-14T22:14:00Z">
        <w:r>
          <w:t>m</w:t>
        </w:r>
      </w:ins>
      <w:del w:id="389" w:author="Alexander Spangher" w:date="2015-07-14T22:13:00Z">
        <w:r w:rsidR="00896EC8" w:rsidDel="00690465">
          <w:delText xml:space="preserve">One </w:delText>
        </w:r>
        <w:r w:rsidR="003C2948" w:rsidDel="00690465">
          <w:delText>challenge</w:delText>
        </w:r>
        <w:r w:rsidR="00896EC8" w:rsidDel="00690465">
          <w:delText xml:space="preserve"> </w:delText>
        </w:r>
        <w:r w:rsidR="00897167" w:rsidDel="00690465">
          <w:delText xml:space="preserve">facing </w:delText>
        </w:r>
        <w:r w:rsidR="003C2948" w:rsidDel="00690465">
          <w:delText>lower-income</w:delText>
        </w:r>
      </w:del>
      <w:del w:id="390" w:author="Alexander Spangher" w:date="2015-07-14T22:14:00Z">
        <w:r w:rsidR="003C2948" w:rsidDel="00690465">
          <w:delText xml:space="preserve"> </w:delText>
        </w:r>
      </w:del>
      <w:del w:id="391" w:author="Alexander Spangher" w:date="2015-07-14T22:13:00Z">
        <w:r w:rsidR="003C2948" w:rsidDel="00690465">
          <w:delText xml:space="preserve">users </w:delText>
        </w:r>
        <w:r w:rsidR="00896EC8" w:rsidDel="00690465">
          <w:delText>is the method</w:delText>
        </w:r>
        <w:r w:rsidR="00897167" w:rsidDel="00690465">
          <w:delText xml:space="preserve"> of payment</w:delText>
        </w:r>
        <w:r w:rsidR="003C2948" w:rsidDel="00690465">
          <w:delText>. M</w:delText>
        </w:r>
      </w:del>
      <w:r w:rsidR="003C2948">
        <w:t xml:space="preserve">any lower-income residents do not </w:t>
      </w:r>
      <w:ins w:id="392" w:author="Alexander Spangher" w:date="2015-07-14T22:28:00Z">
        <w:r>
          <w:t xml:space="preserve">otherwise </w:t>
        </w:r>
      </w:ins>
      <w:r w:rsidR="003C2948">
        <w:t>have a credit card or a debit card</w:t>
      </w:r>
      <w:del w:id="393" w:author="Alexander Spangher" w:date="2015-07-14T23:11:00Z">
        <w:r w:rsidR="00896EC8" w:rsidDel="004F7C81">
          <w:delText>, which are required by</w:delText>
        </w:r>
      </w:del>
      <w:ins w:id="394" w:author="Alexander Spangher" w:date="2015-07-14T23:11:00Z">
        <w:r w:rsidR="004F7C81">
          <w:t xml:space="preserve"> to register for</w:t>
        </w:r>
      </w:ins>
      <w:r w:rsidR="00896EC8">
        <w:t xml:space="preserve"> the bike share</w:t>
      </w:r>
      <w:ins w:id="395" w:author="Alexander Spangher" w:date="2015-07-14T22:13:00Z">
        <w:r w:rsidR="00690465">
          <w:t xml:space="preserve">. </w:t>
        </w:r>
      </w:ins>
      <w:ins w:id="396" w:author="Alexander Spangher" w:date="2015-07-14T22:28:00Z">
        <w:r w:rsidR="00CD00D1">
          <w:t xml:space="preserve">Kenny Perez, from Lower East Side People’s Federal Credit Union, said </w:t>
        </w:r>
      </w:ins>
      <w:ins w:id="397" w:author="Alexander Spangher" w:date="2015-07-14T23:09:00Z">
        <w:r w:rsidR="004F7C81">
          <w:t xml:space="preserve">that </w:t>
        </w:r>
      </w:ins>
      <w:ins w:id="398" w:author="Alexander Spangher" w:date="2015-07-14T22:30:00Z">
        <w:r w:rsidR="00CD00D1">
          <w:t xml:space="preserve">all who live, work or worship in the area </w:t>
        </w:r>
      </w:ins>
      <w:ins w:id="399" w:author="Alexander Spangher" w:date="2015-07-14T22:47:00Z">
        <w:r w:rsidR="00BA123B">
          <w:t>and make less than $38,000 a year are eligible</w:t>
        </w:r>
      </w:ins>
      <w:ins w:id="400" w:author="Alexander Spangher" w:date="2015-07-14T22:30:00Z">
        <w:r w:rsidR="00CD00D1">
          <w:t xml:space="preserve">, and </w:t>
        </w:r>
      </w:ins>
      <w:ins w:id="401" w:author="Alexander Spangher" w:date="2015-07-14T22:28:00Z">
        <w:r w:rsidR="00CD00D1">
          <w:t xml:space="preserve">that signing up is </w:t>
        </w:r>
      </w:ins>
      <w:ins w:id="402" w:author="Alexander Spangher" w:date="2015-07-14T22:29:00Z">
        <w:r w:rsidR="00CD00D1">
          <w:t xml:space="preserve">a </w:t>
        </w:r>
      </w:ins>
      <w:ins w:id="403" w:author="Alexander Spangher" w:date="2015-07-14T22:28:00Z">
        <w:r w:rsidR="00CD00D1">
          <w:t xml:space="preserve">straightforward </w:t>
        </w:r>
      </w:ins>
      <w:ins w:id="404" w:author="Alexander Spangher" w:date="2015-07-14T22:29:00Z">
        <w:r w:rsidR="00CD00D1">
          <w:t xml:space="preserve">30-minute process. </w:t>
        </w:r>
      </w:ins>
      <w:ins w:id="405" w:author="Alexander Spangher" w:date="2015-07-14T22:30:00Z">
        <w:r w:rsidR="00CD00D1">
          <w:t>“They walk in and they’re done,” he said.</w:t>
        </w:r>
      </w:ins>
    </w:p>
    <w:p w14:paraId="0E6B28CF" w14:textId="77777777" w:rsidR="00690465" w:rsidRDefault="003C2948" w:rsidP="00BE6E81">
      <w:pPr>
        <w:rPr>
          <w:ins w:id="406" w:author="Alexander Spangher" w:date="2015-07-14T22:15:00Z"/>
          <w:rFonts w:hint="eastAsia"/>
        </w:rPr>
      </w:pPr>
      <w:del w:id="407" w:author="Alexander Spangher" w:date="2015-07-14T22:13:00Z">
        <w:r w:rsidDel="00690465">
          <w:delText xml:space="preserve">. </w:delText>
        </w:r>
        <w:r w:rsidR="00FC05FD" w:rsidDel="00690465">
          <w:delText>(</w:delText>
        </w:r>
      </w:del>
      <w:del w:id="408" w:author="Alexander Spangher" w:date="2015-07-14T22:31:00Z">
        <w:r w:rsidR="00896EC8" w:rsidDel="00CD00D1">
          <w:delText>Aja Worthy-Davis</w:delText>
        </w:r>
      </w:del>
      <w:del w:id="409" w:author="Alexander Spangher" w:date="2015-07-14T22:13:00Z">
        <w:r w:rsidR="00896EC8" w:rsidDel="00690465">
          <w:delText xml:space="preserve">, media spokesperson for </w:delText>
        </w:r>
      </w:del>
      <w:del w:id="410" w:author="Alexander Spangher" w:date="2015-07-14T22:31:00Z">
        <w:r w:rsidR="00896EC8" w:rsidDel="00CD00D1">
          <w:delText>New York City Housing Authority</w:delText>
        </w:r>
      </w:del>
      <w:del w:id="411" w:author="Alexander Spangher" w:date="2015-07-14T22:13:00Z">
        <w:r w:rsidR="00896EC8" w:rsidDel="00690465">
          <w:delText>,</w:delText>
        </w:r>
      </w:del>
      <w:del w:id="412" w:author="Alexander Spangher" w:date="2015-07-14T22:15:00Z">
        <w:r w:rsidR="00896EC8" w:rsidDel="00690465">
          <w:delText xml:space="preserve"> noted that public housing residents could open a Community Development Credit Union account to get a card</w:delText>
        </w:r>
      </w:del>
      <w:del w:id="413" w:author="Alexander Spangher" w:date="2015-07-14T22:31:00Z">
        <w:r w:rsidR="00896EC8" w:rsidDel="00CD00D1">
          <w:delText>.</w:delText>
        </w:r>
      </w:del>
    </w:p>
    <w:p w14:paraId="40093343" w14:textId="51FA727B" w:rsidR="004F7C81" w:rsidRDefault="00A76C97" w:rsidP="004F7C81">
      <w:pPr>
        <w:rPr>
          <w:ins w:id="414" w:author="Alexander Spangher" w:date="2015-07-14T23:17:00Z"/>
          <w:rFonts w:hint="eastAsia"/>
        </w:rPr>
      </w:pPr>
      <w:ins w:id="415" w:author="Alexander Spangher" w:date="2017-10-27T15:34:00Z">
        <w:r>
          <w:lastRenderedPageBreak/>
          <w:t xml:space="preserve">High participation </w:t>
        </w:r>
      </w:ins>
      <w:ins w:id="416" w:author="Alexander Spangher" w:date="2017-10-27T15:35:00Z">
        <w:r>
          <w:t xml:space="preserve">occurs </w:t>
        </w:r>
        <w:r w:rsidRPr="00A76C97">
          <w:rPr>
            <w:rPrChange w:id="417" w:author="Alexander Spangher" w:date="2017-10-27T15:35:00Z">
              <w:rPr>
                <w:i/>
              </w:rPr>
            </w:rPrChange>
          </w:rPr>
          <w:t xml:space="preserve">despite </w:t>
        </w:r>
        <w:r>
          <w:t xml:space="preserve">the fact that </w:t>
        </w:r>
      </w:ins>
      <w:ins w:id="418" w:author="Alexander Spangher" w:date="2017-10-27T15:40:00Z">
        <w:r w:rsidR="0086647D">
          <w:rPr>
            <w:rFonts w:hint="eastAsia"/>
          </w:rPr>
          <w:t>the</w:t>
        </w:r>
        <w:r w:rsidR="0086647D">
          <w:t xml:space="preserve"> first </w:t>
        </w:r>
      </w:ins>
      <w:ins w:id="419" w:author="Alexander Spangher" w:date="2017-10-27T15:35:00Z">
        <w:r>
          <w:t xml:space="preserve">stations </w:t>
        </w:r>
      </w:ins>
      <w:ins w:id="420" w:author="Alexander Spangher" w:date="2017-10-27T15:40:00Z">
        <w:r w:rsidR="0086647D">
          <w:t xml:space="preserve">were </w:t>
        </w:r>
      </w:ins>
      <w:ins w:id="421" w:author="Alexander Spangher" w:date="2017-10-27T15:35:00Z">
        <w:r>
          <w:t xml:space="preserve">not </w:t>
        </w:r>
      </w:ins>
      <w:ins w:id="422" w:author="Alexander Spangher" w:date="2017-10-27T15:48:00Z">
        <w:r w:rsidR="003B7519">
          <w:t xml:space="preserve">always located conveniently for </w:t>
        </w:r>
      </w:ins>
      <w:ins w:id="423" w:author="Alexander Spangher" w:date="2015-07-14T23:18:00Z">
        <w:r w:rsidR="004F7C81">
          <w:t>NYCHA residents.</w:t>
        </w:r>
      </w:ins>
      <w:ins w:id="424" w:author="Alexander Spangher" w:date="2015-07-14T23:17:00Z">
        <w:r w:rsidR="004F7C81">
          <w:t xml:space="preserve"> “</w:t>
        </w:r>
      </w:ins>
      <w:ins w:id="425" w:author="Alexander Spangher" w:date="2017-10-27T15:33:00Z">
        <w:r>
          <w:t xml:space="preserve">Right now </w:t>
        </w:r>
      </w:ins>
      <w:ins w:id="426" w:author="Alexander Spangher" w:date="2015-07-14T23:17:00Z">
        <w:r>
          <w:t>t</w:t>
        </w:r>
        <w:r w:rsidR="004F7C81">
          <w:t xml:space="preserve">here is really very little overlap between stations and public housing,” </w:t>
        </w:r>
      </w:ins>
      <w:ins w:id="427" w:author="Alexander Spangher" w:date="2015-07-14T23:18:00Z">
        <w:r w:rsidR="0014448E">
          <w:t>says Julia Kite from Transportation Alternatives, a biker advocacy group</w:t>
        </w:r>
      </w:ins>
      <w:ins w:id="428" w:author="Alexander Spangher" w:date="2015-07-14T23:17:00Z">
        <w:r w:rsidR="004F7C81">
          <w:t xml:space="preserve">, “and it doesn’t make a whole lot of sense if the bike stations aren’t where you live or where you need to go.” </w:t>
        </w:r>
      </w:ins>
      <w:ins w:id="429" w:author="Alexander Spangher" w:date="2017-10-27T15:33:00Z">
        <w:r>
          <w:t>Placing more stations by city housing projects</w:t>
        </w:r>
      </w:ins>
      <w:ins w:id="430" w:author="Alexander Spangher" w:date="2017-10-27T15:48:00Z">
        <w:r w:rsidR="004A4E67">
          <w:t>, she says,</w:t>
        </w:r>
      </w:ins>
      <w:ins w:id="431" w:author="Alexander Spangher" w:date="2017-10-27T15:49:00Z">
        <w:r w:rsidR="004A4E67">
          <w:t xml:space="preserve"> will </w:t>
        </w:r>
      </w:ins>
      <w:bookmarkStart w:id="432" w:name="_GoBack"/>
      <w:bookmarkEnd w:id="432"/>
      <w:ins w:id="433" w:author="Alexander Spangher" w:date="2017-10-27T15:33:00Z">
        <w:r>
          <w:t>bring even more low-income residents into the system.</w:t>
        </w:r>
      </w:ins>
    </w:p>
    <w:p w14:paraId="3C0075AB" w14:textId="77777777" w:rsidR="00897167" w:rsidDel="00CD00D1" w:rsidRDefault="00FC05FD">
      <w:pPr>
        <w:tabs>
          <w:tab w:val="left" w:pos="5825"/>
        </w:tabs>
        <w:rPr>
          <w:del w:id="434" w:author="Alexander Spangher" w:date="2015-07-14T22:31:00Z"/>
          <w:rFonts w:hint="eastAsia"/>
        </w:rPr>
        <w:pPrChange w:id="435" w:author="Alexander Spangher" w:date="2015-07-14T22:31:00Z">
          <w:pPr/>
        </w:pPrChange>
      </w:pPr>
      <w:del w:id="436" w:author="Alexander Spangher" w:date="2015-07-14T22:14:00Z">
        <w:r w:rsidDel="00690465">
          <w:delText>)</w:delText>
        </w:r>
      </w:del>
      <w:ins w:id="437" w:author="Dolores Barclay" w:date="2015-07-10T13:11:00Z">
        <w:del w:id="438" w:author="Alexander Spangher" w:date="2015-07-14T22:14:00Z">
          <w:r w:rsidR="00204A9F" w:rsidDel="00690465">
            <w:delText xml:space="preserve"> </w:delText>
          </w:r>
        </w:del>
        <w:del w:id="439" w:author="Alexander Spangher" w:date="2015-07-14T22:05:00Z">
          <w:r w:rsidR="00204A9F" w:rsidDel="000F0E88">
            <w:delText>(this should not be parenthetical -it's a good point and needs to be explored. any plans for getting this done? Also, you need to talk to an official at the authority, not the flack</w:delText>
          </w:r>
        </w:del>
      </w:ins>
      <w:ins w:id="440" w:author="Dolores Barclay" w:date="2015-07-10T13:12:00Z">
        <w:del w:id="441" w:author="Alexander Spangher" w:date="2015-07-14T22:05:00Z">
          <w:r w:rsidR="00204A9F" w:rsidDel="000F0E88">
            <w:delText>)</w:delText>
          </w:r>
        </w:del>
      </w:ins>
    </w:p>
    <w:p w14:paraId="78AF0346" w14:textId="77777777" w:rsidR="00897167" w:rsidRDefault="00897167" w:rsidP="00BE6E81">
      <w:pPr>
        <w:rPr>
          <w:rFonts w:hint="eastAsia"/>
        </w:rPr>
      </w:pPr>
    </w:p>
    <w:p w14:paraId="6D1D92AE" w14:textId="475E944B" w:rsidR="00BA123B" w:rsidRDefault="00A76C97" w:rsidP="00BE6E81">
      <w:pPr>
        <w:rPr>
          <w:ins w:id="442" w:author="Alexander Spangher" w:date="2015-07-14T22:41:00Z"/>
          <w:rFonts w:hint="eastAsia"/>
        </w:rPr>
      </w:pPr>
      <w:ins w:id="443" w:author="Alexander Spangher" w:date="2017-10-27T15:26:00Z">
        <w:r>
          <w:t>One</w:t>
        </w:r>
        <w:r w:rsidR="004E3D42">
          <w:t xml:space="preserve"> </w:t>
        </w:r>
      </w:ins>
      <w:ins w:id="444" w:author="Alexander Spangher" w:date="2015-07-14T22:48:00Z">
        <w:r w:rsidR="00257AED">
          <w:t>concern</w:t>
        </w:r>
      </w:ins>
      <w:ins w:id="445" w:author="Alexander Spangher" w:date="2015-07-14T22:50:00Z">
        <w:r w:rsidR="00257AED">
          <w:t xml:space="preserve"> </w:t>
        </w:r>
      </w:ins>
      <w:ins w:id="446" w:author="Alexander Spangher" w:date="2015-07-14T23:37:00Z">
        <w:r w:rsidR="00264176">
          <w:t xml:space="preserve">that could </w:t>
        </w:r>
      </w:ins>
      <w:ins w:id="447" w:author="Alexander Spangher" w:date="2015-07-14T22:50:00Z">
        <w:r w:rsidR="00264176">
          <w:t xml:space="preserve">affect </w:t>
        </w:r>
        <w:r w:rsidR="00257AED">
          <w:t>participation</w:t>
        </w:r>
      </w:ins>
      <w:ins w:id="448" w:author="Alexander Spangher" w:date="2017-10-27T15:41:00Z">
        <w:r w:rsidR="0086647D">
          <w:t xml:space="preserve"> after </w:t>
        </w:r>
      </w:ins>
      <w:ins w:id="449" w:author="Alexander Spangher" w:date="2015-07-14T23:43:00Z">
        <w:r w:rsidR="0086647D">
          <w:t>expan</w:t>
        </w:r>
        <w:r w:rsidR="003C1EF4">
          <w:t>s</w:t>
        </w:r>
      </w:ins>
      <w:ins w:id="450" w:author="Alexander Spangher" w:date="2017-10-27T15:41:00Z">
        <w:r w:rsidR="0086647D">
          <w:t>ion</w:t>
        </w:r>
      </w:ins>
      <w:ins w:id="451" w:author="Alexander Spangher" w:date="2015-07-14T23:43:00Z">
        <w:r w:rsidR="003C1EF4">
          <w:t xml:space="preserve"> </w:t>
        </w:r>
      </w:ins>
      <w:ins w:id="452" w:author="Alexander Spangher" w:date="2015-07-14T22:39:00Z">
        <w:r w:rsidR="00BA123B">
          <w:t xml:space="preserve">is </w:t>
        </w:r>
      </w:ins>
      <w:ins w:id="453" w:author="Alexander Spangher" w:date="2015-07-14T22:48:00Z">
        <w:r w:rsidR="00257AED">
          <w:t xml:space="preserve">biker </w:t>
        </w:r>
      </w:ins>
      <w:ins w:id="454" w:author="Alexander Spangher" w:date="2015-07-14T22:39:00Z">
        <w:r w:rsidR="00BA123B">
          <w:t xml:space="preserve">safety. </w:t>
        </w:r>
      </w:ins>
      <w:ins w:id="455" w:author="Alexander Spangher" w:date="2015-07-14T22:48:00Z">
        <w:r w:rsidR="00257AED">
          <w:t xml:space="preserve">More </w:t>
        </w:r>
      </w:ins>
      <w:ins w:id="456" w:author="Alexander Spangher" w:date="2015-07-14T22:56:00Z">
        <w:r w:rsidR="00257AED">
          <w:t xml:space="preserve">pedestrian </w:t>
        </w:r>
      </w:ins>
      <w:ins w:id="457" w:author="Alexander Spangher" w:date="2015-07-14T22:48:00Z">
        <w:r w:rsidR="00257AED">
          <w:t xml:space="preserve">accidents </w:t>
        </w:r>
      </w:ins>
      <w:ins w:id="458" w:author="Alexander Spangher" w:date="2017-10-27T15:42:00Z">
        <w:r w:rsidR="0086647D">
          <w:t xml:space="preserve">outside Manhattan </w:t>
        </w:r>
      </w:ins>
      <w:ins w:id="459" w:author="Alexander Spangher" w:date="2015-07-14T22:51:00Z">
        <w:r w:rsidR="00257AED">
          <w:t xml:space="preserve">occur </w:t>
        </w:r>
      </w:ins>
      <w:ins w:id="460" w:author="Alexander Spangher" w:date="2015-07-14T22:55:00Z">
        <w:r w:rsidR="00257AED">
          <w:t xml:space="preserve">in </w:t>
        </w:r>
      </w:ins>
      <w:ins w:id="461" w:author="Alexander Spangher" w:date="2015-07-14T22:48:00Z">
        <w:r w:rsidR="00257AED">
          <w:t>lower-income</w:t>
        </w:r>
      </w:ins>
      <w:ins w:id="462" w:author="Alexander Spangher" w:date="2015-07-14T22:56:00Z">
        <w:r w:rsidR="00257AED">
          <w:t xml:space="preserve"> neighborhoods</w:t>
        </w:r>
      </w:ins>
      <w:ins w:id="463" w:author="Alexander Spangher" w:date="2017-10-27T15:39:00Z">
        <w:r w:rsidR="0086647D">
          <w:t xml:space="preserve"> </w:t>
        </w:r>
      </w:ins>
      <w:ins w:id="464" w:author="Alexander Spangher" w:date="2017-10-27T15:40:00Z">
        <w:r w:rsidR="0086647D">
          <w:t>than higher income</w:t>
        </w:r>
      </w:ins>
      <w:ins w:id="465" w:author="Alexander Spangher" w:date="2017-10-27T15:41:00Z">
        <w:r w:rsidR="0086647D">
          <w:t>,</w:t>
        </w:r>
      </w:ins>
      <w:ins w:id="466" w:author="Alexander Spangher" w:date="2017-10-27T15:40:00Z">
        <w:r w:rsidR="0086647D">
          <w:t xml:space="preserve"> </w:t>
        </w:r>
      </w:ins>
      <w:ins w:id="467" w:author="Alexander Spangher" w:date="2015-07-14T22:51:00Z">
        <w:r w:rsidR="00257AED">
          <w:t xml:space="preserve">according to data released as part Mayor Bill De </w:t>
        </w:r>
        <w:proofErr w:type="spellStart"/>
        <w:r w:rsidR="00257AED">
          <w:t>Blasio’s</w:t>
        </w:r>
        <w:proofErr w:type="spellEnd"/>
        <w:r w:rsidR="00257AED">
          <w:t xml:space="preserve"> </w:t>
        </w:r>
      </w:ins>
      <w:ins w:id="468" w:author="Alexander Spangher" w:date="2015-07-14T22:40:00Z">
        <w:r w:rsidR="00257AED">
          <w:t>Pedestrian Safety Action plan</w:t>
        </w:r>
        <w:r w:rsidR="00BA123B">
          <w:t>.</w:t>
        </w:r>
      </w:ins>
      <w:ins w:id="469" w:author="Alexander Spangher" w:date="2015-07-14T22:56:00Z">
        <w:r w:rsidR="00257AED">
          <w:t xml:space="preserve"> </w:t>
        </w:r>
      </w:ins>
      <w:del w:id="470" w:author="Alexander Spangher" w:date="2015-07-14T22:31:00Z">
        <w:r w:rsidR="003C2948" w:rsidDel="00CD00D1">
          <w:delText>Another con</w:delText>
        </w:r>
        <w:r w:rsidR="00897167" w:rsidDel="00CD00D1">
          <w:delText xml:space="preserve">cern affecting </w:delText>
        </w:r>
      </w:del>
      <w:del w:id="471" w:author="Alexander Spangher" w:date="2015-07-14T22:52:00Z">
        <w:r w:rsidR="00931541" w:rsidDel="00257AED">
          <w:delText>riders</w:delText>
        </w:r>
      </w:del>
      <w:del w:id="472" w:author="Alexander Spangher" w:date="2015-07-14T22:31:00Z">
        <w:r w:rsidR="00931541" w:rsidDel="00CD00D1">
          <w:delText>hip</w:delText>
        </w:r>
      </w:del>
      <w:del w:id="473" w:author="Alexander Spangher" w:date="2015-07-14T22:52:00Z">
        <w:r w:rsidR="00897167" w:rsidDel="00257AED">
          <w:delText xml:space="preserve"> </w:delText>
        </w:r>
      </w:del>
      <w:del w:id="474" w:author="Alexander Spangher" w:date="2015-07-14T22:35:00Z">
        <w:r w:rsidR="00897167" w:rsidDel="00CD00D1">
          <w:delText xml:space="preserve">in lower-income areas </w:delText>
        </w:r>
      </w:del>
      <w:del w:id="475" w:author="Alexander Spangher" w:date="2015-07-14T22:31:00Z">
        <w:r w:rsidR="00897167" w:rsidDel="00CD00D1">
          <w:delText xml:space="preserve">is </w:delText>
        </w:r>
      </w:del>
      <w:del w:id="476" w:author="Alexander Spangher" w:date="2017-10-27T15:43:00Z">
        <w:r w:rsidR="00897167" w:rsidDel="0086647D">
          <w:delText>safety</w:delText>
        </w:r>
      </w:del>
      <w:del w:id="477" w:author="Alexander Spangher" w:date="2015-07-14T22:36:00Z">
        <w:r w:rsidR="00897167" w:rsidDel="00CD00D1">
          <w:delText>.</w:delText>
        </w:r>
      </w:del>
    </w:p>
    <w:p w14:paraId="22911FF7" w14:textId="77777777" w:rsidR="00BA123B" w:rsidRDefault="00BA123B" w:rsidP="00BE6E81">
      <w:pPr>
        <w:rPr>
          <w:ins w:id="478" w:author="Alexander Spangher" w:date="2017-10-27T15:44:00Z"/>
        </w:rPr>
      </w:pPr>
    </w:p>
    <w:p w14:paraId="20846CAA" w14:textId="47F797FE" w:rsidR="0086647D" w:rsidRDefault="0086647D" w:rsidP="0086647D">
      <w:pPr>
        <w:rPr>
          <w:ins w:id="479" w:author="Alexander Spangher" w:date="2017-10-27T15:44:00Z"/>
          <w:rFonts w:hint="eastAsia"/>
        </w:rPr>
      </w:pPr>
      <w:ins w:id="480" w:author="Alexander Spangher" w:date="2017-10-27T15:44:00Z">
        <w:r>
          <w:t xml:space="preserve">Kite says safety will increase with more bikers on the road, as bikers and bike lanes force drivers to be more conscientious. “The more people you get out there cycling, the safer it is for everyone. </w:t>
        </w:r>
      </w:ins>
    </w:p>
    <w:p w14:paraId="03098D75" w14:textId="77777777" w:rsidR="0086647D" w:rsidRDefault="0086647D" w:rsidP="00BE6E81">
      <w:pPr>
        <w:rPr>
          <w:ins w:id="481" w:author="Alexander Spangher" w:date="2015-07-14T22:41:00Z"/>
        </w:rPr>
      </w:pPr>
    </w:p>
    <w:p w14:paraId="3483F8DC" w14:textId="77777777" w:rsidR="004659ED" w:rsidDel="00BA123B" w:rsidRDefault="00CD00D1">
      <w:pPr>
        <w:rPr>
          <w:ins w:id="482" w:author="Dolores Barclay" w:date="2015-07-10T13:16:00Z"/>
          <w:del w:id="483" w:author="Alexander Spangher" w:date="2015-07-14T22:41:00Z"/>
          <w:rFonts w:hint="eastAsia"/>
        </w:rPr>
      </w:pPr>
      <w:ins w:id="484" w:author="Alexander Spangher" w:date="2015-07-14T22:33:00Z">
        <w:r>
          <w:t xml:space="preserve">Mason Silber, a </w:t>
        </w:r>
      </w:ins>
      <w:ins w:id="485" w:author="Alexander Spangher" w:date="2015-07-14T23:35:00Z">
        <w:r w:rsidR="00264176">
          <w:t>24-year-old</w:t>
        </w:r>
      </w:ins>
      <w:ins w:id="486" w:author="Alexander Spangher" w:date="2015-07-14T22:41:00Z">
        <w:r w:rsidR="00BA123B">
          <w:t xml:space="preserve"> </w:t>
        </w:r>
      </w:ins>
      <w:ins w:id="487" w:author="Alexander Spangher" w:date="2015-07-14T23:38:00Z">
        <w:r w:rsidR="00264176">
          <w:t xml:space="preserve">biker </w:t>
        </w:r>
      </w:ins>
      <w:ins w:id="488" w:author="Alexander Spangher" w:date="2015-07-14T22:41:00Z">
        <w:r w:rsidR="00BA123B">
          <w:t xml:space="preserve">living on Ridge </w:t>
        </w:r>
      </w:ins>
      <w:ins w:id="489" w:author="Alexander Spangher" w:date="2015-07-14T23:38:00Z">
        <w:r w:rsidR="00264176">
          <w:t xml:space="preserve">and Houston Streets on </w:t>
        </w:r>
      </w:ins>
      <w:del w:id="490" w:author="Alexander Spangher" w:date="2015-07-14T22:41:00Z">
        <w:r w:rsidR="00897167" w:rsidDel="00BA123B">
          <w:delText xml:space="preserve"> </w:delText>
        </w:r>
      </w:del>
      <w:del w:id="491" w:author="Alexander Spangher" w:date="2015-07-14T22:32:00Z">
        <w:r w:rsidR="00FC05FD" w:rsidDel="00CD00D1">
          <w:delText>L</w:delText>
        </w:r>
      </w:del>
      <w:del w:id="492" w:author="Alexander Spangher" w:date="2015-07-14T22:41:00Z">
        <w:r w:rsidR="00FC05FD" w:rsidDel="00BA123B">
          <w:delText xml:space="preserve">ower-income </w:delText>
        </w:r>
        <w:r w:rsidR="00931541" w:rsidDel="00BA123B">
          <w:delText>neighborhoods</w:delText>
        </w:r>
        <w:r w:rsidR="00FC05FD" w:rsidDel="00BA123B">
          <w:delText xml:space="preserve"> often have higher numbers of car-related pedestrian and cycling accidents. </w:delText>
        </w:r>
      </w:del>
      <w:ins w:id="493" w:author="Dolores Barclay" w:date="2015-07-10T13:12:00Z">
        <w:del w:id="494" w:author="Alexander Spangher" w:date="2015-07-14T22:41:00Z">
          <w:r w:rsidR="00204A9F" w:rsidDel="00BA123B">
            <w:delText xml:space="preserve">(you need the data to back this up. </w:delText>
          </w:r>
        </w:del>
      </w:ins>
      <w:ins w:id="495" w:author="Dolores Barclay" w:date="2015-07-10T13:15:00Z">
        <w:del w:id="496" w:author="Alexander Spangher" w:date="2015-07-14T22:41:00Z">
          <w:r w:rsidR="00204A9F" w:rsidDel="00BA123B">
            <w:delText xml:space="preserve">see if you can get some figures from the DMV, which has a statistical summaries division)_ </w:delText>
          </w:r>
        </w:del>
      </w:ins>
      <w:ins w:id="497" w:author="Dolores Barclay" w:date="2015-07-10T13:16:00Z">
        <w:del w:id="498" w:author="Alexander Spangher" w:date="2015-07-14T22:41:00Z">
          <w:r w:rsidR="004659ED" w:rsidDel="00BA123B">
            <w:delText xml:space="preserve">But </w:delText>
          </w:r>
        </w:del>
      </w:ins>
      <w:del w:id="499" w:author="Alexander Spangher" w:date="2015-07-14T22:41:00Z">
        <w:r w:rsidR="00897167" w:rsidDel="00BA123B">
          <w:delText xml:space="preserve">According to Ms. </w:delText>
        </w:r>
      </w:del>
      <w:del w:id="500" w:author="Alexander Spangher" w:date="2015-07-14T22:33:00Z">
        <w:r w:rsidR="00897167" w:rsidDel="00CD00D1">
          <w:delText>Kite</w:delText>
        </w:r>
      </w:del>
      <w:ins w:id="501" w:author="Dolores Barclay" w:date="2015-07-10T13:16:00Z">
        <w:del w:id="502" w:author="Alexander Spangher" w:date="2015-07-14T22:33:00Z">
          <w:r w:rsidR="004659ED" w:rsidDel="00CD00D1">
            <w:delText xml:space="preserve"> said </w:delText>
          </w:r>
        </w:del>
      </w:ins>
      <w:del w:id="503" w:author="Alexander Spangher" w:date="2015-07-14T22:33:00Z">
        <w:r w:rsidR="00897167" w:rsidDel="00CD00D1">
          <w:delText>,</w:delText>
        </w:r>
        <w:r w:rsidR="00931541" w:rsidDel="00CD00D1">
          <w:delText xml:space="preserve"> though,</w:delText>
        </w:r>
        <w:r w:rsidR="00897167" w:rsidDel="00CD00D1">
          <w:delText xml:space="preserve"> </w:delText>
        </w:r>
        <w:r w:rsidR="00FC05FD" w:rsidDel="00CD00D1">
          <w:delText xml:space="preserve">there’s </w:delText>
        </w:r>
        <w:r w:rsidR="00897167" w:rsidDel="00CD00D1">
          <w:delText>safety in numbers.</w:delText>
        </w:r>
        <w:r w:rsidR="00896EC8" w:rsidDel="00CD00D1">
          <w:delText xml:space="preserve"> “The more people you get out there cycling, the safer it is for everyone</w:delText>
        </w:r>
      </w:del>
      <w:ins w:id="504" w:author="Dolores Barclay" w:date="2015-07-10T13:16:00Z">
        <w:del w:id="505" w:author="Alexander Spangher" w:date="2015-07-14T22:33:00Z">
          <w:r w:rsidR="004659ED" w:rsidDel="00CD00D1">
            <w:delText>,</w:delText>
          </w:r>
        </w:del>
      </w:ins>
    </w:p>
    <w:p w14:paraId="45EED741" w14:textId="77777777" w:rsidR="000F0E88" w:rsidDel="0086647D" w:rsidRDefault="00896EC8" w:rsidP="00264176">
      <w:pPr>
        <w:rPr>
          <w:ins w:id="506" w:author="Dolores Barclay" w:date="2015-07-10T13:16:00Z"/>
          <w:del w:id="507" w:author="Alexander Spangher" w:date="2017-10-27T15:45:00Z"/>
          <w:rFonts w:hint="eastAsia"/>
        </w:rPr>
      </w:pPr>
      <w:del w:id="508" w:author="Alexander Spangher" w:date="2015-07-14T22:41:00Z">
        <w:r w:rsidDel="00BA123B">
          <w:delText>.”</w:delText>
        </w:r>
      </w:del>
      <w:ins w:id="509" w:author="Dolores Barclay" w:date="2015-07-10T13:16:00Z">
        <w:del w:id="510" w:author="Alexander Spangher" w:date="2015-07-14T22:41:00Z">
          <w:r w:rsidR="004659ED" w:rsidDel="00BA123B">
            <w:delText xml:space="preserve"> she said.</w:delText>
          </w:r>
        </w:del>
      </w:ins>
      <w:proofErr w:type="gramStart"/>
      <w:ins w:id="511" w:author="Alexander Spangher" w:date="2015-07-14T22:43:00Z">
        <w:r w:rsidR="00BA123B">
          <w:t>the</w:t>
        </w:r>
        <w:proofErr w:type="gramEnd"/>
        <w:r w:rsidR="00BA123B">
          <w:t xml:space="preserve"> Lower East Side</w:t>
        </w:r>
      </w:ins>
      <w:ins w:id="512" w:author="Alexander Spangher" w:date="2015-07-14T23:38:00Z">
        <w:r w:rsidR="00264176">
          <w:t>,</w:t>
        </w:r>
      </w:ins>
      <w:ins w:id="513" w:author="Alexander Spangher" w:date="2015-07-14T22:43:00Z">
        <w:r w:rsidR="00BA123B">
          <w:t xml:space="preserve"> has </w:t>
        </w:r>
      </w:ins>
      <w:ins w:id="514" w:author="Alexander Spangher" w:date="2015-07-14T23:09:00Z">
        <w:r w:rsidR="004F7C81">
          <w:t>noticed this</w:t>
        </w:r>
      </w:ins>
      <w:ins w:id="515" w:author="Alexander Spangher" w:date="2015-07-14T23:43:00Z">
        <w:r w:rsidR="003C1EF4">
          <w:t xml:space="preserve"> effect</w:t>
        </w:r>
      </w:ins>
      <w:ins w:id="516" w:author="Alexander Spangher" w:date="2015-07-14T23:09:00Z">
        <w:r w:rsidR="004F7C81">
          <w:t xml:space="preserve">. </w:t>
        </w:r>
      </w:ins>
      <w:ins w:id="517" w:author="Alexander Spangher" w:date="2015-07-14T23:12:00Z">
        <w:r w:rsidR="004F7C81">
          <w:t>“Often bike lane gets blocked and I have to ride in the street</w:t>
        </w:r>
      </w:ins>
      <w:ins w:id="518" w:author="Alexander Spangher" w:date="2015-07-14T23:13:00Z">
        <w:r w:rsidR="004F7C81">
          <w:t>, but there are usually other bikers. The more bikers, the safer it is.”</w:t>
        </w:r>
      </w:ins>
      <w:ins w:id="519" w:author="Dolores Barclay" w:date="2015-07-10T13:16:00Z">
        <w:del w:id="520" w:author="Alexander Spangher" w:date="2015-07-14T22:43:00Z">
          <w:r w:rsidR="004659ED" w:rsidDel="00BA123B">
            <w:delText xml:space="preserve"> </w:delText>
          </w:r>
        </w:del>
      </w:ins>
    </w:p>
    <w:p w14:paraId="76C4AF74" w14:textId="77777777" w:rsidR="004659ED" w:rsidDel="0086647D" w:rsidRDefault="004659ED" w:rsidP="00BE6E81">
      <w:pPr>
        <w:rPr>
          <w:del w:id="521" w:author="Alexander Spangher" w:date="2015-07-14T23:23:00Z"/>
        </w:rPr>
      </w:pPr>
    </w:p>
    <w:p w14:paraId="4D5BB2C2" w14:textId="77777777" w:rsidR="0086647D" w:rsidRDefault="0086647D" w:rsidP="00BE6E81">
      <w:pPr>
        <w:rPr>
          <w:ins w:id="522" w:author="Alexander Spangher" w:date="2017-10-27T15:44:00Z"/>
        </w:rPr>
      </w:pPr>
    </w:p>
    <w:p w14:paraId="728BE2FC" w14:textId="77777777" w:rsidR="0014448E" w:rsidRDefault="0014448E" w:rsidP="00BE6E81">
      <w:pPr>
        <w:rPr>
          <w:ins w:id="523" w:author="Alexander Spangher" w:date="2015-07-14T23:28:00Z"/>
          <w:rFonts w:hint="eastAsia"/>
        </w:rPr>
      </w:pPr>
    </w:p>
    <w:p w14:paraId="7B8FC279" w14:textId="7E9A4D4F" w:rsidR="0014448E" w:rsidRDefault="0014448E" w:rsidP="00BE6E81">
      <w:pPr>
        <w:rPr>
          <w:ins w:id="524" w:author="Alexander Spangher" w:date="2015-07-14T23:28:00Z"/>
          <w:rFonts w:hint="eastAsia"/>
        </w:rPr>
      </w:pPr>
      <w:ins w:id="525" w:author="Alexander Spangher" w:date="2015-07-14T23:28:00Z">
        <w:r>
          <w:t>Citi Bike</w:t>
        </w:r>
      </w:ins>
      <w:ins w:id="526" w:author="Alexander Spangher" w:date="2017-10-27T15:36:00Z">
        <w:r w:rsidR="00A76C97">
          <w:t xml:space="preserve">, </w:t>
        </w:r>
      </w:ins>
      <w:ins w:id="527" w:author="Alexander Spangher" w:date="2017-10-27T15:45:00Z">
        <w:r w:rsidR="0086647D">
          <w:t>too</w:t>
        </w:r>
      </w:ins>
      <w:ins w:id="528" w:author="Alexander Spangher" w:date="2017-10-27T15:36:00Z">
        <w:r w:rsidR="00A76C97">
          <w:t>,</w:t>
        </w:r>
      </w:ins>
      <w:ins w:id="529" w:author="Alexander Spangher" w:date="2015-07-14T23:28:00Z">
        <w:r>
          <w:t xml:space="preserve"> ha</w:t>
        </w:r>
        <w:r w:rsidR="00264176">
          <w:t>s a good track record</w:t>
        </w:r>
      </w:ins>
      <w:ins w:id="530" w:author="Alexander Spangher" w:date="2015-07-14T23:43:00Z">
        <w:r w:rsidR="003C1EF4">
          <w:t xml:space="preserve"> with safety</w:t>
        </w:r>
      </w:ins>
      <w:ins w:id="531" w:author="Alexander Spangher" w:date="2015-07-14T23:28:00Z">
        <w:r w:rsidR="00264176">
          <w:t>. Since it</w:t>
        </w:r>
        <w:r>
          <w:t>s inception in May 2013, there has not been a single Citi Bike-re</w:t>
        </w:r>
        <w:r w:rsidR="00264176">
          <w:t>lated fatality, says Kite, whose</w:t>
        </w:r>
        <w:r>
          <w:t xml:space="preserve"> group tracks </w:t>
        </w:r>
      </w:ins>
      <w:ins w:id="532" w:author="Alexander Spangher" w:date="2015-07-14T23:29:00Z">
        <w:r w:rsidR="00264176">
          <w:t>Department of Transportation and New York Police Dep</w:t>
        </w:r>
      </w:ins>
      <w:ins w:id="533" w:author="Alexander Spangher" w:date="2015-07-14T23:34:00Z">
        <w:r w:rsidR="00264176">
          <w:t>artment crash data</w:t>
        </w:r>
      </w:ins>
      <w:ins w:id="534" w:author="Alexander Spangher" w:date="2015-07-14T23:35:00Z">
        <w:r w:rsidR="00264176">
          <w:t>, as well as media reports</w:t>
        </w:r>
      </w:ins>
      <w:ins w:id="535" w:author="Alexander Spangher" w:date="2015-07-14T23:34:00Z">
        <w:r w:rsidR="00264176">
          <w:t>.</w:t>
        </w:r>
      </w:ins>
    </w:p>
    <w:p w14:paraId="55248F92" w14:textId="77777777" w:rsidR="00896EC8" w:rsidDel="0014448E" w:rsidRDefault="00896EC8" w:rsidP="00BE6E81">
      <w:pPr>
        <w:rPr>
          <w:del w:id="536" w:author="Alexander Spangher" w:date="2015-07-14T23:23:00Z"/>
          <w:rFonts w:hint="eastAsia"/>
        </w:rPr>
      </w:pPr>
      <w:del w:id="537" w:author="Alexander Spangher" w:date="2015-07-14T23:23:00Z">
        <w:r w:rsidDel="0014448E">
          <w:delText xml:space="preserve"> She noted that</w:delText>
        </w:r>
      </w:del>
      <w:ins w:id="538" w:author="Dolores Barclay" w:date="2015-07-10T13:17:00Z">
        <w:del w:id="539" w:author="Alexander Spangher" w:date="2015-07-14T23:15:00Z">
          <w:r w:rsidR="004659ED" w:rsidDel="004F7C81">
            <w:delText xml:space="preserve"> In</w:delText>
          </w:r>
        </w:del>
      </w:ins>
      <w:del w:id="540" w:author="Alexander Spangher" w:date="2015-07-14T23:15:00Z">
        <w:r w:rsidDel="004F7C81">
          <w:delText xml:space="preserve"> </w:delText>
        </w:r>
      </w:del>
      <w:del w:id="541" w:author="Alexander Spangher" w:date="2015-07-14T23:23:00Z">
        <w:r w:rsidR="00931541" w:rsidDel="0014448E">
          <w:delText>in</w:delText>
        </w:r>
      </w:del>
      <w:del w:id="542" w:author="Alexander Spangher" w:date="2015-07-14T23:15:00Z">
        <w:r w:rsidR="00931541" w:rsidDel="004F7C81">
          <w:delText xml:space="preserve"> the history of it</w:delText>
        </w:r>
        <w:r w:rsidR="00FC05FD" w:rsidDel="004F7C81">
          <w:delText>s operation</w:delText>
        </w:r>
      </w:del>
      <w:del w:id="543" w:author="Alexander Spangher" w:date="2015-07-14T23:23:00Z">
        <w:r w:rsidR="00FC05FD" w:rsidDel="0014448E">
          <w:delText>,</w:delText>
        </w:r>
      </w:del>
      <w:ins w:id="544" w:author="Dolores Barclay" w:date="2015-07-10T13:17:00Z">
        <w:del w:id="545" w:author="Alexander Spangher" w:date="2015-07-14T23:23:00Z">
          <w:r w:rsidR="004659ED" w:rsidDel="0014448E">
            <w:delText xml:space="preserve"> </w:delText>
          </w:r>
        </w:del>
        <w:del w:id="546" w:author="Alexander Spangher" w:date="2015-07-14T23:15:00Z">
          <w:r w:rsidR="004659ED" w:rsidDel="004F7C81">
            <w:delText>(how long has it been around?)</w:delText>
          </w:r>
        </w:del>
      </w:ins>
      <w:del w:id="547" w:author="Alexander Spangher" w:date="2015-07-14T23:15:00Z">
        <w:r w:rsidR="00FC05FD" w:rsidDel="004F7C81">
          <w:delText xml:space="preserve"> </w:delText>
        </w:r>
      </w:del>
      <w:del w:id="548" w:author="Alexander Spangher" w:date="2015-07-14T23:23:00Z">
        <w:r w:rsidDel="0014448E">
          <w:delText xml:space="preserve">there have been </w:delText>
        </w:r>
        <w:r w:rsidR="00931541" w:rsidDel="0014448E">
          <w:delText xml:space="preserve">no </w:delText>
        </w:r>
        <w:r w:rsidDel="0014448E">
          <w:delText>Citi Bike-related fatalities</w:delText>
        </w:r>
      </w:del>
      <w:del w:id="549" w:author="Alexander Spangher" w:date="2015-07-14T23:15:00Z">
        <w:r w:rsidDel="004F7C81">
          <w:delText xml:space="preserve">. </w:delText>
        </w:r>
      </w:del>
      <w:ins w:id="550" w:author="Dolores Barclay" w:date="2015-07-10T13:17:00Z">
        <w:del w:id="551" w:author="Alexander Spangher" w:date="2015-07-14T23:15:00Z">
          <w:r w:rsidR="004659ED" w:rsidDel="004F7C81">
            <w:delText>(who says? any data?)</w:delText>
          </w:r>
        </w:del>
        <w:del w:id="552" w:author="Alexander Spangher" w:date="2015-07-14T23:16:00Z">
          <w:r w:rsidR="004659ED" w:rsidDel="004F7C81">
            <w:delText xml:space="preserve"> </w:delText>
          </w:r>
        </w:del>
      </w:ins>
      <w:del w:id="553" w:author="Alexander Spangher" w:date="2015-07-14T23:16:00Z">
        <w:r w:rsidDel="004F7C81">
          <w:delText xml:space="preserve">More </w:delText>
        </w:r>
        <w:r w:rsidR="00931541" w:rsidDel="004F7C81">
          <w:delText xml:space="preserve">bikes, </w:delText>
        </w:r>
        <w:r w:rsidDel="004F7C81">
          <w:delText xml:space="preserve">bike lanes, clearer traffic signals, and increased education can make people </w:delText>
        </w:r>
        <w:r w:rsidR="005939C8" w:rsidDel="004F7C81">
          <w:delText xml:space="preserve">feel </w:delText>
        </w:r>
        <w:r w:rsidR="00931541" w:rsidDel="004F7C81">
          <w:delText xml:space="preserve">even </w:delText>
        </w:r>
        <w:r w:rsidR="005939C8" w:rsidDel="004F7C81">
          <w:delText>safe</w:delText>
        </w:r>
        <w:r w:rsidR="00931541" w:rsidDel="004F7C81">
          <w:delText>r</w:delText>
        </w:r>
        <w:r w:rsidR="005939C8" w:rsidDel="004F7C81">
          <w:delText xml:space="preserve"> riding</w:delText>
        </w:r>
        <w:r w:rsidDel="004F7C81">
          <w:delText>.</w:delText>
        </w:r>
      </w:del>
      <w:ins w:id="554" w:author="Dolores Barclay" w:date="2015-07-10T13:18:00Z">
        <w:del w:id="555" w:author="Alexander Spangher" w:date="2015-07-14T23:16:00Z">
          <w:r w:rsidR="004659ED" w:rsidDel="004F7C81">
            <w:delText xml:space="preserve"> (says Kite?)</w:delText>
          </w:r>
        </w:del>
      </w:ins>
    </w:p>
    <w:p w14:paraId="76A4B85D" w14:textId="77777777" w:rsidR="00896EC8" w:rsidDel="0014448E" w:rsidRDefault="00896EC8" w:rsidP="00BE6E81">
      <w:pPr>
        <w:rPr>
          <w:ins w:id="556" w:author="Dolores Barclay" w:date="2015-07-10T13:18:00Z"/>
          <w:del w:id="557" w:author="Alexander Spangher" w:date="2015-07-14T23:19:00Z"/>
          <w:rFonts w:hint="eastAsia"/>
        </w:rPr>
      </w:pPr>
    </w:p>
    <w:p w14:paraId="2841D04E" w14:textId="77777777" w:rsidR="004659ED" w:rsidDel="0014448E" w:rsidRDefault="004659ED" w:rsidP="00BE6E81">
      <w:pPr>
        <w:rPr>
          <w:ins w:id="558" w:author="Dolores Barclay" w:date="2015-07-10T13:18:00Z"/>
          <w:del w:id="559" w:author="Alexander Spangher" w:date="2015-07-14T23:19:00Z"/>
          <w:rFonts w:hint="eastAsia"/>
        </w:rPr>
      </w:pPr>
      <w:ins w:id="560" w:author="Dolores Barclay" w:date="2015-07-10T13:18:00Z">
        <w:del w:id="561" w:author="Alexander Spangher" w:date="2015-07-14T23:19:00Z">
          <w:r w:rsidDel="0014448E">
            <w:delText>(you need to set up this kicker better. you have not woven him in throughout the story and this seems like a throw-away. )</w:delText>
          </w:r>
        </w:del>
      </w:ins>
    </w:p>
    <w:p w14:paraId="7FE11860" w14:textId="77777777" w:rsidR="004659ED" w:rsidRDefault="004659ED" w:rsidP="00BE6E81">
      <w:pPr>
        <w:rPr>
          <w:rFonts w:hint="eastAsia"/>
        </w:rPr>
      </w:pPr>
    </w:p>
    <w:p w14:paraId="7971051F" w14:textId="2AF25CFF" w:rsidR="00BE6E81" w:rsidRDefault="0086647D" w:rsidP="00BE6E81">
      <w:pPr>
        <w:rPr>
          <w:ins w:id="562" w:author="Alexander Spangher" w:date="2015-07-14T22:12:00Z"/>
          <w:rFonts w:hint="eastAsia"/>
        </w:rPr>
      </w:pPr>
      <w:ins w:id="563" w:author="Alexander Spangher" w:date="2017-10-27T15:45:00Z">
        <w:r>
          <w:t>For</w:t>
        </w:r>
      </w:ins>
      <w:ins w:id="564" w:author="Alexander Spangher" w:date="2015-07-14T23:22:00Z">
        <w:r w:rsidR="0014448E">
          <w:t xml:space="preserve"> </w:t>
        </w:r>
      </w:ins>
      <w:ins w:id="565" w:author="Alexander Spangher" w:date="2015-07-14T23:24:00Z">
        <w:r w:rsidR="0014448E">
          <w:t>Mr. Longley</w:t>
        </w:r>
      </w:ins>
      <w:ins w:id="566" w:author="Alexander Spangher" w:date="2017-10-27T15:45:00Z">
        <w:r>
          <w:t>, safety is not a concern, and he plans to continue riding often, and wherever the program expands. And,</w:t>
        </w:r>
      </w:ins>
      <w:ins w:id="567" w:author="Alexander Spangher" w:date="2015-07-14T23:24:00Z">
        <w:r w:rsidR="00264176">
          <w:t xml:space="preserve"> </w:t>
        </w:r>
        <w:r w:rsidR="003C1EF4">
          <w:t>as</w:t>
        </w:r>
      </w:ins>
      <w:ins w:id="568" w:author="Alexander Spangher" w:date="2015-07-14T23:39:00Z">
        <w:r w:rsidR="003C1EF4">
          <w:t xml:space="preserve"> helpful as Citi Bike has been for his</w:t>
        </w:r>
      </w:ins>
      <w:ins w:id="569" w:author="Alexander Spangher" w:date="2015-07-14T23:40:00Z">
        <w:r w:rsidR="003C1EF4">
          <w:t xml:space="preserve"> life</w:t>
        </w:r>
      </w:ins>
      <w:ins w:id="570" w:author="Alexander Spangher" w:date="2015-07-14T23:24:00Z">
        <w:r w:rsidR="0014448E">
          <w:t>,</w:t>
        </w:r>
      </w:ins>
      <w:del w:id="571" w:author="Alexander Spangher" w:date="2015-07-14T23:23:00Z">
        <w:r w:rsidR="00265C19" w:rsidDel="0014448E">
          <w:delText>I</w:delText>
        </w:r>
        <w:r w:rsidR="00896EC8" w:rsidDel="0014448E">
          <w:delText>n the end,</w:delText>
        </w:r>
        <w:r w:rsidR="00265C19" w:rsidDel="0014448E">
          <w:delText xml:space="preserve"> it has helpe</w:delText>
        </w:r>
        <w:r w:rsidR="004C10DF" w:rsidDel="0014448E">
          <w:delText xml:space="preserve">d Mr. Longely. </w:delText>
        </w:r>
      </w:del>
      <w:del w:id="572" w:author="Alexander Spangher" w:date="2015-07-14T23:24:00Z">
        <w:r w:rsidR="005939C8" w:rsidDel="0014448E">
          <w:delText>And,</w:delText>
        </w:r>
      </w:del>
      <w:r w:rsidR="005939C8">
        <w:t xml:space="preserve"> </w:t>
      </w:r>
      <w:r w:rsidR="00265C19">
        <w:t xml:space="preserve">he </w:t>
      </w:r>
      <w:ins w:id="573" w:author="Alexander Spangher" w:date="2015-07-14T23:40:00Z">
        <w:r w:rsidR="003C1EF4">
          <w:t xml:space="preserve">might need it </w:t>
        </w:r>
      </w:ins>
      <w:del w:id="574" w:author="Alexander Spangher" w:date="2015-07-14T23:40:00Z">
        <w:r w:rsidR="00265C19" w:rsidDel="003C1EF4">
          <w:delText>needs Citi Bike</w:delText>
        </w:r>
        <w:r w:rsidR="004C10DF" w:rsidDel="003C1EF4">
          <w:delText xml:space="preserve"> </w:delText>
        </w:r>
      </w:del>
      <w:r w:rsidR="004C10DF">
        <w:t>for more than just it’s practicality</w:t>
      </w:r>
      <w:r w:rsidR="00265C19">
        <w:t xml:space="preserve">. “I have a midlife crisis, </w:t>
      </w:r>
      <w:r w:rsidR="004C10DF">
        <w:t xml:space="preserve">but </w:t>
      </w:r>
      <w:r w:rsidR="00265C19">
        <w:t>I don’t deal with it by doing drugs or have unprotected sex.  I ju</w:t>
      </w:r>
      <w:r w:rsidR="00931541">
        <w:t>st ride without a helmet.”</w:t>
      </w:r>
    </w:p>
    <w:p w14:paraId="7FDE65FA" w14:textId="77777777" w:rsidR="00690465" w:rsidRDefault="00690465" w:rsidP="00BE6E81">
      <w:pPr>
        <w:rPr>
          <w:ins w:id="575" w:author="Alexander Spangher" w:date="2015-07-14T22:12:00Z"/>
          <w:rFonts w:hint="eastAsia"/>
        </w:rPr>
      </w:pPr>
    </w:p>
    <w:p w14:paraId="11FB216F" w14:textId="77777777" w:rsidR="00690465" w:rsidRDefault="00690465" w:rsidP="00BE6E81">
      <w:pPr>
        <w:rPr>
          <w:ins w:id="576" w:author="Alexander Spangher" w:date="2015-07-14T22:12:00Z"/>
          <w:rFonts w:hint="eastAsia"/>
        </w:rPr>
      </w:pPr>
    </w:p>
    <w:p w14:paraId="6A3E4B4E" w14:textId="77777777" w:rsidR="00690465" w:rsidRDefault="00690465" w:rsidP="00BE6E81">
      <w:pPr>
        <w:rPr>
          <w:ins w:id="577" w:author="Alexander Spangher" w:date="2015-07-14T22:12:00Z"/>
          <w:rFonts w:hint="eastAsia"/>
        </w:rPr>
      </w:pPr>
    </w:p>
    <w:p w14:paraId="72DBE113" w14:textId="77777777" w:rsidR="00690465" w:rsidRPr="00897167" w:rsidRDefault="00690465" w:rsidP="00BE6E81">
      <w:pPr>
        <w:rPr>
          <w:rFonts w:hint="eastAsia"/>
        </w:rPr>
      </w:pPr>
    </w:p>
    <w:sectPr w:rsidR="00690465" w:rsidRPr="00897167" w:rsidSect="0050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6D3"/>
    <w:rsid w:val="0002776E"/>
    <w:rsid w:val="0007469F"/>
    <w:rsid w:val="000F0E88"/>
    <w:rsid w:val="0014448E"/>
    <w:rsid w:val="00204A9F"/>
    <w:rsid w:val="00257AED"/>
    <w:rsid w:val="00264176"/>
    <w:rsid w:val="00265C19"/>
    <w:rsid w:val="00273FE7"/>
    <w:rsid w:val="002B5756"/>
    <w:rsid w:val="002C2BA9"/>
    <w:rsid w:val="002E1214"/>
    <w:rsid w:val="002E5E36"/>
    <w:rsid w:val="00391C8C"/>
    <w:rsid w:val="003B7519"/>
    <w:rsid w:val="003C1EF4"/>
    <w:rsid w:val="003C2948"/>
    <w:rsid w:val="004659ED"/>
    <w:rsid w:val="004A4E67"/>
    <w:rsid w:val="004C10DF"/>
    <w:rsid w:val="004E3D42"/>
    <w:rsid w:val="004F7C81"/>
    <w:rsid w:val="00503535"/>
    <w:rsid w:val="005939C8"/>
    <w:rsid w:val="00690465"/>
    <w:rsid w:val="007E5842"/>
    <w:rsid w:val="0083088B"/>
    <w:rsid w:val="0086647D"/>
    <w:rsid w:val="00896EC8"/>
    <w:rsid w:val="00897167"/>
    <w:rsid w:val="00931541"/>
    <w:rsid w:val="00987151"/>
    <w:rsid w:val="009F1656"/>
    <w:rsid w:val="00A261AF"/>
    <w:rsid w:val="00A506FD"/>
    <w:rsid w:val="00A62EA3"/>
    <w:rsid w:val="00A63EE4"/>
    <w:rsid w:val="00A76C97"/>
    <w:rsid w:val="00B61717"/>
    <w:rsid w:val="00BA123B"/>
    <w:rsid w:val="00BE6E81"/>
    <w:rsid w:val="00C20AD7"/>
    <w:rsid w:val="00CC5E85"/>
    <w:rsid w:val="00CD00D1"/>
    <w:rsid w:val="00D80D75"/>
    <w:rsid w:val="00DC20C0"/>
    <w:rsid w:val="00DC66D3"/>
    <w:rsid w:val="00E4651B"/>
    <w:rsid w:val="00EA1184"/>
    <w:rsid w:val="00EA7A99"/>
    <w:rsid w:val="00F63C01"/>
    <w:rsid w:val="00F71156"/>
    <w:rsid w:val="00FC0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C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6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D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C5E85"/>
    <w:rPr>
      <w:rFonts w:ascii="Tahoma" w:hAnsi="Tahoma" w:cs="Tahoma"/>
      <w:sz w:val="16"/>
      <w:szCs w:val="16"/>
    </w:rPr>
  </w:style>
  <w:style w:type="character" w:customStyle="1" w:styleId="BalloonTextChar">
    <w:name w:val="Balloon Text Char"/>
    <w:basedOn w:val="DefaultParagraphFont"/>
    <w:link w:val="BalloonText"/>
    <w:uiPriority w:val="99"/>
    <w:semiHidden/>
    <w:rsid w:val="00CC5E8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6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D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C5E85"/>
    <w:rPr>
      <w:rFonts w:ascii="Tahoma" w:hAnsi="Tahoma" w:cs="Tahoma"/>
      <w:sz w:val="16"/>
      <w:szCs w:val="16"/>
    </w:rPr>
  </w:style>
  <w:style w:type="character" w:customStyle="1" w:styleId="BalloonTextChar">
    <w:name w:val="Balloon Text Char"/>
    <w:basedOn w:val="DefaultParagraphFont"/>
    <w:link w:val="BalloonText"/>
    <w:uiPriority w:val="99"/>
    <w:semiHidden/>
    <w:rsid w:val="00CC5E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1408</Words>
  <Characters>8028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New York Times</Company>
  <LinksUpToDate>false</LinksUpToDate>
  <CharactersWithSpaces>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Spangher</dc:creator>
  <cp:lastModifiedBy>Alexander Spangher</cp:lastModifiedBy>
  <cp:revision>6</cp:revision>
  <cp:lastPrinted>2015-07-08T03:20:00Z</cp:lastPrinted>
  <dcterms:created xsi:type="dcterms:W3CDTF">2015-07-15T03:50:00Z</dcterms:created>
  <dcterms:modified xsi:type="dcterms:W3CDTF">2017-10-27T19:49:00Z</dcterms:modified>
</cp:coreProperties>
</file>